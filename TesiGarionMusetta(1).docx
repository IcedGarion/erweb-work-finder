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99833" w14:textId="77777777" w:rsidR="00A57980" w:rsidRDefault="00BE4C2E" w:rsidP="00BE4C2E">
      <w:pPr>
        <w:pStyle w:val="Title"/>
        <w:jc w:val="center"/>
      </w:pPr>
      <w:r>
        <w:t>Tesi</w:t>
      </w:r>
      <w:r w:rsidR="00F25E04">
        <w:t xml:space="preserve"> (titolo preciso da definire)</w:t>
      </w:r>
    </w:p>
    <w:p w14:paraId="4610891C" w14:textId="77777777" w:rsidR="00BE4C2E" w:rsidRDefault="009F5CD2" w:rsidP="00F25E04">
      <w:pPr>
        <w:pStyle w:val="Subtitle"/>
      </w:pPr>
      <w:r>
        <w:t>Sommario</w:t>
      </w:r>
    </w:p>
    <w:p w14:paraId="0368D3F0" w14:textId="77777777" w:rsidR="00BE4C2E" w:rsidRDefault="00BE4C2E">
      <w:pPr>
        <w:spacing w:after="360"/>
      </w:pPr>
      <w:r>
        <w:br w:type="page"/>
      </w:r>
    </w:p>
    <w:p w14:paraId="67974CB7" w14:textId="77777777" w:rsidR="00BE4C2E" w:rsidRDefault="00BE4C2E" w:rsidP="00BE4C2E">
      <w:pPr>
        <w:pStyle w:val="Subtitle"/>
      </w:pPr>
      <w:r>
        <w:lastRenderedPageBreak/>
        <w:t>Introduzione</w:t>
      </w:r>
    </w:p>
    <w:p w14:paraId="326700F7" w14:textId="77777777" w:rsidR="00BE4C2E" w:rsidRDefault="00BE4C2E" w:rsidP="00BE4C2E">
      <w:r>
        <w:t>Tocca</w:t>
      </w:r>
      <w:r w:rsidR="00F25E04">
        <w:t>re</w:t>
      </w:r>
      <w:r>
        <w:t xml:space="preserve"> tutti gli argomenti. </w:t>
      </w:r>
      <w:r w:rsidR="00F25E04">
        <w:t>Da s</w:t>
      </w:r>
      <w:r>
        <w:t>criv</w:t>
      </w:r>
      <w:r w:rsidR="00F25E04">
        <w:t>ere</w:t>
      </w:r>
      <w:r>
        <w:t xml:space="preserve"> alla fine.</w:t>
      </w:r>
    </w:p>
    <w:p w14:paraId="349CE091" w14:textId="77777777" w:rsidR="00BE4C2E" w:rsidRDefault="00BE4C2E">
      <w:pPr>
        <w:spacing w:after="360"/>
      </w:pPr>
      <w:r>
        <w:br w:type="page"/>
      </w:r>
    </w:p>
    <w:p w14:paraId="015FF68B" w14:textId="77777777" w:rsidR="00BE4C2E" w:rsidRDefault="00BE4C2E" w:rsidP="00BE4C2E">
      <w:pPr>
        <w:pStyle w:val="Subtitle"/>
      </w:pPr>
      <w:r>
        <w:lastRenderedPageBreak/>
        <w:t>Problema e obiettivi</w:t>
      </w:r>
    </w:p>
    <w:p w14:paraId="5981DA22" w14:textId="77777777" w:rsidR="00A57980" w:rsidRPr="00A57980" w:rsidRDefault="00A57980" w:rsidP="00A57980">
      <w:pPr>
        <w:pStyle w:val="Heading1"/>
      </w:pPr>
      <w:r>
        <w:t>OBIETTIVI GENERALI</w:t>
      </w:r>
    </w:p>
    <w:p w14:paraId="659A2790" w14:textId="77777777" w:rsidR="00860FE0" w:rsidRDefault="009F5CD2" w:rsidP="00860FE0">
      <w:r>
        <w:t>L'obiettivo dello stage è stato la reali</w:t>
      </w:r>
      <w:r w:rsidR="00860FE0">
        <w:t>zzazione di un'applicazione web per la raccolta e la fruizione di dati relativi ai bandi pubblici.</w:t>
      </w:r>
    </w:p>
    <w:p w14:paraId="65ECA31D" w14:textId="77777777" w:rsidR="00860FE0" w:rsidRDefault="00860FE0" w:rsidP="00860FE0">
      <w:r>
        <w:t>L</w:t>
      </w:r>
      <w:r w:rsidR="0015233B">
        <w:t>'a</w:t>
      </w:r>
      <w:r>
        <w:t xml:space="preserve">pplicazione </w:t>
      </w:r>
      <w:r w:rsidR="0015233B">
        <w:t>ha lo scopo</w:t>
      </w:r>
      <w:r>
        <w:t xml:space="preserve">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w:t>
      </w:r>
      <w:del w:id="0" w:author="alessio.bottrighi@gmail.com" w:date="2017-09-12T17:00:00Z">
        <w:r w:rsidDel="009C3BE3">
          <w:delText xml:space="preserve">; </w:delText>
        </w:r>
      </w:del>
      <w:ins w:id="1" w:author="alessio.bottrighi@gmail.com" w:date="2017-09-12T17:00:00Z">
        <w:r w:rsidR="009C3BE3">
          <w:t xml:space="preserve">. </w:t>
        </w:r>
      </w:ins>
      <w:del w:id="2" w:author="alessio.bottrighi@gmail.com" w:date="2017-09-12T17:01:00Z">
        <w:r w:rsidDel="009C3BE3">
          <w:delText>gli utenti possono esprimere delle preferenze sui bandi a cui sono interessati e sono notificati soltanto se i bandi rispecchiano le preferenze.</w:delText>
        </w:r>
      </w:del>
    </w:p>
    <w:p w14:paraId="423A8DA4" w14:textId="77777777" w:rsidR="0015233B" w:rsidRDefault="00860FE0" w:rsidP="00583375">
      <w:pPr>
        <w:pStyle w:val="Heading2"/>
      </w:pPr>
      <w:r w:rsidRPr="00D470B1">
        <w:t xml:space="preserve">Il sistema </w:t>
      </w:r>
      <w:ins w:id="3" w:author="alessio.bottrighi@gmail.com" w:date="2017-09-12T17:00:00Z">
        <w:r w:rsidR="009C3BE3">
          <w:t xml:space="preserve">deve </w:t>
        </w:r>
      </w:ins>
      <w:r w:rsidRPr="00D470B1">
        <w:t>prevede</w:t>
      </w:r>
      <w:ins w:id="4" w:author="alessio.bottrighi@gmail.com" w:date="2017-09-12T17:00:00Z">
        <w:r w:rsidR="009C3BE3">
          <w:t>re</w:t>
        </w:r>
      </w:ins>
      <w:r w:rsidRPr="00D470B1">
        <w:t xml:space="preserv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w:t>
      </w:r>
      <w:ins w:id="5" w:author="alessio.bottrighi@gmail.com" w:date="2017-09-12T17:01:00Z">
        <w:r w:rsidR="009C3BE3">
          <w:t xml:space="preserve">una serie </w:t>
        </w:r>
      </w:ins>
      <w:del w:id="6" w:author="alessio.bottrighi@gmail.com" w:date="2017-09-12T17:01:00Z">
        <w:r w:rsidRPr="00D470B1" w:rsidDel="009C3BE3">
          <w:delText xml:space="preserve">alcuni </w:delText>
        </w:r>
      </w:del>
      <w:r w:rsidRPr="00D470B1">
        <w:t xml:space="preserve">parametri che rappresentano le </w:t>
      </w:r>
      <w:r>
        <w:t xml:space="preserve">sue </w:t>
      </w:r>
      <w:r w:rsidRPr="00D470B1">
        <w:rPr>
          <w:b/>
        </w:rPr>
        <w:t>preferenze</w:t>
      </w:r>
      <w:r w:rsidRPr="00D470B1">
        <w:t xml:space="preserve"> riguardo a</w:t>
      </w:r>
      <w:del w:id="7" w:author="alessio.bottrighi@gmail.com" w:date="2017-09-12T17:01:00Z">
        <w:r w:rsidRPr="00D470B1" w:rsidDel="009C3BE3">
          <w:delText xml:space="preserve"> certi</w:delText>
        </w:r>
      </w:del>
      <w:ins w:id="8" w:author="alessio.bottrighi@gmail.com" w:date="2017-09-12T17:01:00Z">
        <w:r w:rsidR="009C3BE3">
          <w:t>i</w:t>
        </w:r>
      </w:ins>
      <w:r w:rsidRPr="00D470B1">
        <w:t xml:space="preserve"> </w:t>
      </w:r>
      <w:r>
        <w:t>bandi</w:t>
      </w:r>
      <w:r w:rsidR="0015233B">
        <w:t>, ovvero</w:t>
      </w:r>
      <w:r w:rsidRPr="00D40AD9">
        <w:t xml:space="preserve"> gli argomenti che </w:t>
      </w:r>
      <w:ins w:id="9" w:author="alessio.bottrighi@gmail.com" w:date="2017-09-12T17:01:00Z">
        <w:r w:rsidR="009C3BE3">
          <w:t xml:space="preserve">gli </w:t>
        </w:r>
      </w:ins>
      <w:r w:rsidRPr="00D40AD9">
        <w:t>interessano</w:t>
      </w:r>
      <w:r w:rsidR="0015233B">
        <w:t>,</w:t>
      </w:r>
      <w:r w:rsidRPr="00D40AD9">
        <w:t xml:space="preserve"> tramite alcune espressioni da ricercare nel testo del bando</w:t>
      </w:r>
      <w:r w:rsidR="0015233B">
        <w:t>.</w:t>
      </w:r>
    </w:p>
    <w:p w14:paraId="5B589AF4" w14:textId="77777777" w:rsidR="0051182E" w:rsidRDefault="00330EC2" w:rsidP="00583375">
      <w:pPr>
        <w:pStyle w:val="Heading2"/>
      </w:pPr>
      <w:r>
        <w:t xml:space="preserve">L'applicazione viene </w:t>
      </w:r>
      <w:commentRangeStart w:id="10"/>
      <w:r>
        <w:t xml:space="preserve">lanciata </w:t>
      </w:r>
      <w:commentRangeEnd w:id="10"/>
      <w:r w:rsidR="009C3BE3">
        <w:rPr>
          <w:rStyle w:val="CommentReference"/>
          <w:rFonts w:eastAsia="Droid Sans Fallback"/>
          <w:bCs w:val="0"/>
        </w:rPr>
        <w:commentReference w:id="10"/>
      </w:r>
      <w:r>
        <w:t xml:space="preserve">con cadenza quotidiana: </w:t>
      </w:r>
      <w:del w:id="11" w:author="alessio.bottrighi@gmail.com" w:date="2017-09-12T17:01:00Z">
        <w:r w:rsidDel="009C3BE3">
          <w:delText xml:space="preserve">periodicamente </w:delText>
        </w:r>
      </w:del>
      <w:r>
        <w:t xml:space="preserve">si collega al sito web della Gazzetta Ufficiale e verifica la disponibilità di nuovi bandi di gara pubblica. Se non sono disponibili dei nuovi bandi, l'applicazione </w:t>
      </w:r>
      <w:ins w:id="12" w:author="alessio.bottrighi@gmail.com" w:date="2017-09-12T17:02:00Z">
        <w:r w:rsidR="009C3BE3">
          <w:t xml:space="preserve">ha </w:t>
        </w:r>
      </w:ins>
      <w:r>
        <w:t>termina</w:t>
      </w:r>
      <w:ins w:id="13" w:author="alessio.bottrighi@gmail.com" w:date="2017-09-12T17:02:00Z">
        <w:r w:rsidR="009C3BE3">
          <w:t>to il suo lavoro</w:t>
        </w:r>
      </w:ins>
      <w:r>
        <w:t xml:space="preserve">; se, invece, </w:t>
      </w:r>
      <w:r w:rsidR="00860FE0">
        <w:t>dei nuovi bandi sono esposti sulla Gazzetta</w:t>
      </w:r>
      <w:r>
        <w:t xml:space="preserve">, sono scaricati e memorizzati. </w:t>
      </w:r>
      <w:ins w:id="14" w:author="alessio.bottrighi@gmail.com" w:date="2017-09-12T17:02:00Z">
        <w:r w:rsidR="009C3BE3">
          <w:t xml:space="preserve">A questo punto </w:t>
        </w:r>
      </w:ins>
      <w:del w:id="15" w:author="alessio.bottrighi@gmail.com" w:date="2017-09-12T17:02:00Z">
        <w:r w:rsidDel="009C3BE3">
          <w:delText>I</w:delText>
        </w:r>
      </w:del>
      <w:ins w:id="16" w:author="alessio.bottrighi@gmail.com" w:date="2017-09-12T17:02:00Z">
        <w:r w:rsidR="009C3BE3">
          <w:t>i</w:t>
        </w:r>
      </w:ins>
      <w:r w:rsidR="00860FE0">
        <w:t xml:space="preserve">l sistema </w:t>
      </w:r>
      <w:r>
        <w:t xml:space="preserve">li analizza, estraendone le informazioni principali, poi </w:t>
      </w:r>
      <w:del w:id="17" w:author="alessio.bottrighi@gmail.com" w:date="2017-09-12T17:02:00Z">
        <w:r w:rsidR="00860FE0" w:rsidDel="009C3BE3">
          <w:delText xml:space="preserve">sceglie </w:delText>
        </w:r>
      </w:del>
      <w:ins w:id="18" w:author="alessio.bottrighi@gmail.com" w:date="2017-09-12T17:02:00Z">
        <w:r w:rsidR="009C3BE3">
          <w:t xml:space="preserve">ricerca </w:t>
        </w:r>
      </w:ins>
      <w:del w:id="19" w:author="alessio.bottrighi@gmail.com" w:date="2017-09-12T17:03:00Z">
        <w:r w:rsidR="00860FE0" w:rsidDel="009C3BE3">
          <w:delText>quali sono</w:delText>
        </w:r>
      </w:del>
      <w:ins w:id="20" w:author="alessio.bottrighi@gmail.com" w:date="2017-09-12T17:03:00Z">
        <w:r w:rsidR="009C3BE3">
          <w:t>tra</w:t>
        </w:r>
      </w:ins>
      <w:r w:rsidR="00860FE0">
        <w:t xml:space="preserve"> gli utenti registrati </w:t>
      </w:r>
      <w:ins w:id="21" w:author="alessio.bottrighi@gmail.com" w:date="2017-09-12T17:03:00Z">
        <w:r w:rsidR="009C3BE3">
          <w:t xml:space="preserve">quelli che sono </w:t>
        </w:r>
      </w:ins>
      <w:r w:rsidR="00860FE0">
        <w:t>interessati ai nuovi bandi</w:t>
      </w:r>
      <w:ins w:id="22" w:author="alessio.bottrighi@gmail.com" w:date="2017-09-12T17:03:00Z">
        <w:r w:rsidR="009C3BE3">
          <w:t xml:space="preserve"> per inviare una notifica</w:t>
        </w:r>
      </w:ins>
      <w:r w:rsidR="00860FE0">
        <w:t xml:space="preserve">: </w:t>
      </w:r>
      <w:commentRangeStart w:id="23"/>
      <w:r w:rsidR="00860FE0">
        <w:t>analizza il testo del bando</w:t>
      </w:r>
      <w:ins w:id="24" w:author="alessio.bottrighi@gmail.com" w:date="2017-09-12T17:04:00Z">
        <w:r w:rsidR="009C3BE3">
          <w:t xml:space="preserve"> per identificare la presenza </w:t>
        </w:r>
      </w:ins>
      <w:del w:id="25" w:author="alessio.bottrighi@gmail.com" w:date="2017-09-12T17:04:00Z">
        <w:r w:rsidR="00860FE0" w:rsidDel="009C3BE3">
          <w:delText xml:space="preserve"> e cerca se sono presenti o no le </w:delText>
        </w:r>
      </w:del>
      <w:ins w:id="26" w:author="alessio.bottrighi@gmail.com" w:date="2017-09-12T17:04:00Z">
        <w:r w:rsidR="009C3BE3">
          <w:t xml:space="preserve">di </w:t>
        </w:r>
      </w:ins>
      <w:r w:rsidR="00860FE0">
        <w:t xml:space="preserve">parole chiave </w:t>
      </w:r>
      <w:commentRangeStart w:id="27"/>
      <w:r w:rsidR="00860FE0">
        <w:t xml:space="preserve">definite </w:t>
      </w:r>
      <w:commentRangeEnd w:id="27"/>
      <w:r w:rsidR="009C3BE3">
        <w:rPr>
          <w:rStyle w:val="CommentReference"/>
          <w:rFonts w:eastAsia="Droid Sans Fallback"/>
          <w:bCs w:val="0"/>
        </w:rPr>
        <w:commentReference w:id="27"/>
      </w:r>
      <w:r w:rsidR="00860FE0">
        <w:t>dagli utenti, poi li notifica.</w:t>
      </w:r>
      <w:commentRangeEnd w:id="23"/>
      <w:r w:rsidR="009C3BE3">
        <w:rPr>
          <w:rStyle w:val="CommentReference"/>
          <w:rFonts w:eastAsia="Droid Sans Fallback"/>
          <w:bCs w:val="0"/>
        </w:rPr>
        <w:commentReference w:id="23"/>
      </w:r>
    </w:p>
    <w:p w14:paraId="713D5C54" w14:textId="77777777" w:rsidR="00860FE0" w:rsidRDefault="00860FE0" w:rsidP="0051182E">
      <w:pPr>
        <w:pStyle w:val="Heading3"/>
      </w:pPr>
      <w:r>
        <w:t xml:space="preserve">Le </w:t>
      </w:r>
      <w:r w:rsidRPr="002D1426">
        <w:rPr>
          <w:b/>
        </w:rPr>
        <w:t>notifiche</w:t>
      </w:r>
      <w:r>
        <w:t xml:space="preserve"> avvengono tramite servizi Internet</w:t>
      </w:r>
      <w:commentRangeStart w:id="28"/>
      <w:r>
        <w:t>:</w:t>
      </w:r>
      <w:r w:rsidR="00330EC2">
        <w:t xml:space="preserve"> delle e-mail sono inviate agli indirizzi di posta elettronica degli utenti</w:t>
      </w:r>
      <w:r>
        <w:t>,</w:t>
      </w:r>
      <w:r w:rsidR="00330EC2">
        <w:t xml:space="preserve"> decise in fase di registrazione. E' anche possibile ricevere aggiornamenti tramite un sito web, dove i nuovi bandi</w:t>
      </w:r>
      <w:r w:rsidR="00A8367D">
        <w:t xml:space="preserve"> di interesse</w:t>
      </w:r>
      <w:r w:rsidR="00330EC2">
        <w:t xml:space="preserve"> vengono esposti</w:t>
      </w:r>
      <w:r w:rsidR="00A8367D">
        <w:t xml:space="preserve"> nell'area riservata a ciascun utente</w:t>
      </w:r>
      <w:r>
        <w:t>.</w:t>
      </w:r>
      <w:commentRangeEnd w:id="28"/>
      <w:r w:rsidR="009C3BE3">
        <w:rPr>
          <w:rStyle w:val="CommentReference"/>
          <w:rFonts w:eastAsia="Droid Sans Fallback"/>
          <w:bCs w:val="0"/>
        </w:rPr>
        <w:commentReference w:id="28"/>
      </w:r>
    </w:p>
    <w:p w14:paraId="5A0BEC9D" w14:textId="77777777" w:rsidR="00555637" w:rsidRDefault="00555637">
      <w:pPr>
        <w:spacing w:line="240" w:lineRule="auto"/>
      </w:pPr>
      <w:r>
        <w:br w:type="page"/>
      </w:r>
    </w:p>
    <w:p w14:paraId="168124AB" w14:textId="77777777" w:rsidR="00A57980" w:rsidRDefault="00A57980" w:rsidP="00A57980">
      <w:pPr>
        <w:pStyle w:val="Heading1"/>
      </w:pPr>
      <w:r>
        <w:lastRenderedPageBreak/>
        <w:t>PROBLEMI PRINCIPALI</w:t>
      </w:r>
    </w:p>
    <w:p w14:paraId="73688198" w14:textId="77777777" w:rsidR="00EF369E" w:rsidRDefault="00EF369E" w:rsidP="00EF369E">
      <w:pPr>
        <w:pStyle w:val="NoSpacing"/>
      </w:pPr>
      <w:commentRangeStart w:id="29"/>
      <w:r>
        <w:t>Pagine HTML e bandi</w:t>
      </w:r>
      <w:commentRangeEnd w:id="29"/>
      <w:r w:rsidR="000A339D">
        <w:rPr>
          <w:rStyle w:val="CommentReference"/>
          <w:rFonts w:ascii="Liberation Serif" w:eastAsia="Droid Sans Fallback" w:hAnsi="Liberation Serif" w:cs="Mangal"/>
          <w:b w:val="0"/>
          <w:lang w:eastAsia="zh-CN" w:bidi="hi-IN"/>
        </w:rPr>
        <w:commentReference w:id="29"/>
      </w:r>
    </w:p>
    <w:p w14:paraId="0B409D62" w14:textId="77777777" w:rsidR="00A8367D" w:rsidRDefault="00E73190" w:rsidP="00EF369E">
      <w:pPr>
        <w:rPr>
          <w:lang w:eastAsia="en-US" w:bidi="ar-SA"/>
        </w:rPr>
      </w:pPr>
      <w:r>
        <w:rPr>
          <w:lang w:eastAsia="en-US" w:bidi="ar-SA"/>
        </w:rPr>
        <w:t>La prima operazione da intraprendere</w:t>
      </w:r>
      <w:r w:rsidR="00D04BE3">
        <w:rPr>
          <w:lang w:eastAsia="en-US" w:bidi="ar-SA"/>
        </w:rPr>
        <w:t xml:space="preserve"> </w:t>
      </w:r>
      <w:r>
        <w:rPr>
          <w:lang w:eastAsia="en-US" w:bidi="ar-SA"/>
        </w:rPr>
        <w:t>al fine di poter disporre dei bandi di gara, è scaricarli.</w:t>
      </w:r>
    </w:p>
    <w:p w14:paraId="48E26123" w14:textId="77777777" w:rsidR="007307B8" w:rsidRDefault="00D04BE3" w:rsidP="00532CE5">
      <w:pPr>
        <w:pStyle w:val="Heading2"/>
        <w:rPr>
          <w:lang w:eastAsia="en-US" w:bidi="ar-SA"/>
        </w:rPr>
      </w:pPr>
      <w:r>
        <w:rPr>
          <w:lang w:eastAsia="en-US" w:bidi="ar-SA"/>
        </w:rPr>
        <w:t xml:space="preserve">I bandi si possono raggiungere seguendo una serie di link presenti nelle pagine html, a partire dalla </w:t>
      </w:r>
      <w:r w:rsidRPr="007307B8">
        <w:rPr>
          <w:b/>
          <w:lang w:eastAsia="en-US" w:bidi="ar-SA"/>
        </w:rPr>
        <w:t>home page</w:t>
      </w:r>
      <w:r w:rsidR="00091AD9">
        <w:rPr>
          <w:b/>
          <w:lang w:eastAsia="en-US" w:bidi="ar-SA"/>
        </w:rPr>
        <w:t xml:space="preserve"> </w:t>
      </w:r>
      <w:r>
        <w:rPr>
          <w:lang w:eastAsia="en-US" w:bidi="ar-SA"/>
        </w:rPr>
        <w:t xml:space="preserve">: </w:t>
      </w:r>
      <w:r w:rsidRPr="00D04BE3">
        <w:rPr>
          <w:lang w:eastAsia="en-US" w:bidi="ar-SA"/>
        </w:rPr>
        <w:t>http://www.gazzettaufficiale.it/</w:t>
      </w:r>
      <w:r>
        <w:rPr>
          <w:lang w:eastAsia="en-US" w:bidi="ar-SA"/>
        </w:rPr>
        <w:t xml:space="preserve"> </w:t>
      </w:r>
      <w:commentRangeStart w:id="30"/>
      <w:r w:rsidR="00F25E04" w:rsidRPr="00F25E04">
        <w:rPr>
          <w:highlight w:val="yellow"/>
          <w:lang w:eastAsia="en-US" w:bidi="ar-SA"/>
        </w:rPr>
        <w:t>SERIE DI SCREENSHOT</w:t>
      </w:r>
      <w:r w:rsidR="00F25E04">
        <w:rPr>
          <w:highlight w:val="yellow"/>
          <w:lang w:eastAsia="en-US" w:bidi="ar-SA"/>
        </w:rPr>
        <w:t xml:space="preserve"> PER ARRIVARE AI BANDI PUBBLICI</w:t>
      </w:r>
      <w:r w:rsidR="00F25E04" w:rsidRPr="00F25E04">
        <w:rPr>
          <w:highlight w:val="yellow"/>
          <w:lang w:eastAsia="en-US" w:bidi="ar-SA"/>
        </w:rPr>
        <w:t>?</w:t>
      </w:r>
      <w:commentRangeEnd w:id="30"/>
      <w:r w:rsidR="000A339D">
        <w:rPr>
          <w:rStyle w:val="CommentReference"/>
          <w:rFonts w:eastAsia="Droid Sans Fallback"/>
          <w:bCs w:val="0"/>
        </w:rPr>
        <w:commentReference w:id="30"/>
      </w:r>
    </w:p>
    <w:p w14:paraId="2FB55FD2" w14:textId="77777777" w:rsidR="00EF369E" w:rsidRPr="00EF369E" w:rsidRDefault="007307B8" w:rsidP="007307B8">
      <w:pPr>
        <w:pStyle w:val="Heading3"/>
        <w:rPr>
          <w:lang w:eastAsia="en-US" w:bidi="ar-SA"/>
        </w:rPr>
      </w:pPr>
      <w:r>
        <w:rPr>
          <w:lang w:eastAsia="en-US" w:bidi="ar-SA"/>
        </w:rPr>
        <w:t>In questa pagina si possono trovare i link alle diverse pubblicazioni: scegliendo "</w:t>
      </w:r>
      <w:r w:rsidRPr="007307B8">
        <w:rPr>
          <w:b/>
          <w:lang w:eastAsia="en-US" w:bidi="ar-SA"/>
        </w:rPr>
        <w:t>Quinta Serie Speciale - Contratti pubblici</w:t>
      </w:r>
      <w:r>
        <w:rPr>
          <w:lang w:eastAsia="en-US" w:bidi="ar-SA"/>
        </w:rPr>
        <w:t>" si può accedere alle pubblicazioni della Gazzetta Ufficiale dell'ultimo mese che contengono dei bandi di gare pubbliche.</w:t>
      </w:r>
    </w:p>
    <w:p w14:paraId="5C29C88A" w14:textId="77777777" w:rsidR="00EF369E" w:rsidRDefault="007307B8" w:rsidP="007307B8">
      <w:pPr>
        <w:pStyle w:val="Heading3"/>
      </w:pPr>
      <w:r>
        <w:t>Questo documento espone diverse pubblicazioni e ciascuna di esse contiene molti bandi al suo interno: ai fini dell'applicazione va raccolto ogni singolo bando di ogni pubblicazione presente. Per raggiungere infine i bandi si sceglie una pubblicazione (seguendo il link esposto) e, nella pagina che si presenta, si sceglie di nuovo un link a uno specifico bando.</w:t>
      </w:r>
    </w:p>
    <w:p w14:paraId="49FF3A63" w14:textId="77777777" w:rsidR="00091AD9" w:rsidRDefault="007307B8" w:rsidP="007307B8">
      <w:pPr>
        <w:pStyle w:val="Heading2"/>
      </w:pPr>
      <w:r>
        <w:t>La difficolta nello scorrere le varie pagine per raggiungere quella desiderata ("</w:t>
      </w:r>
      <w:r w:rsidRPr="007307B8">
        <w:rPr>
          <w:b/>
        </w:rPr>
        <w:t>web crawling</w:t>
      </w:r>
      <w:r>
        <w:t>") risiede soprattutto nella parsificazione delle pagine ottenute, per estrarne le informazioni rilevanti. Per</w:t>
      </w:r>
      <w:r w:rsidR="00091AD9">
        <w:t xml:space="preserve"> esempio, dalla home page delle pubblicazioni </w:t>
      </w:r>
      <w:r>
        <w:t xml:space="preserve">è necessario trovare </w:t>
      </w:r>
      <w:r w:rsidR="00091AD9">
        <w:t>i link alle varie pubblicazioni: per un umano potrebbe risultare semplice in quanto la pagina è renderizzata appositamente per facilitare la visione e la comprensione di ogni suo elemento, ma un'applicazione deve analizzare il solo contenuto HTML della pagina, che consiste in un file di testo poco strutturato.</w:t>
      </w:r>
    </w:p>
    <w:p w14:paraId="5F6FC327" w14:textId="77777777" w:rsidR="00940BC7" w:rsidRDefault="00091AD9" w:rsidP="00091AD9">
      <w:pPr>
        <w:pStyle w:val="Heading3"/>
      </w:pPr>
      <w:r>
        <w:t>I</w:t>
      </w:r>
      <w:r w:rsidR="007307B8">
        <w:t xml:space="preserve">l modo più veloce per </w:t>
      </w:r>
      <w:r>
        <w:t>parsificare questo file di testo</w:t>
      </w:r>
      <w:r w:rsidR="007307B8">
        <w:t xml:space="preserve"> è </w:t>
      </w:r>
      <w:r>
        <w:t xml:space="preserve">servirsi di riferimenti quali </w:t>
      </w:r>
      <w:r w:rsidRPr="00091AD9">
        <w:rPr>
          <w:b/>
        </w:rPr>
        <w:t>id o class dei tag html</w:t>
      </w:r>
      <w:r w:rsidR="00940BC7">
        <w:t xml:space="preserve">, oppure </w:t>
      </w:r>
      <w:r w:rsidR="00940BC7" w:rsidRPr="00940BC7">
        <w:rPr>
          <w:b/>
        </w:rPr>
        <w:t>sottostringhe significative</w:t>
      </w:r>
      <w:r w:rsidR="00940BC7">
        <w:t xml:space="preserve"> </w:t>
      </w:r>
      <w:r>
        <w:t>che rimangono fiss</w:t>
      </w:r>
      <w:r w:rsidR="00940BC7">
        <w:t>e</w:t>
      </w:r>
      <w:r>
        <w:t xml:space="preserve"> nel tempo</w:t>
      </w:r>
      <w:r w:rsidR="00940BC7">
        <w:t xml:space="preserve"> e che identificano un dato elemento</w:t>
      </w:r>
      <w:r>
        <w:t>, e tramite i quali si ha la relativa certezza di trovare l'informazi</w:t>
      </w:r>
      <w:r w:rsidR="00940BC7">
        <w:t>o</w:t>
      </w:r>
      <w:r>
        <w:t xml:space="preserve">ne che si cerca. Per esempio, si può notare </w:t>
      </w:r>
      <w:r w:rsidR="00940BC7">
        <w:t xml:space="preserve">che il link a una specifica pubblicazione è sempre situato in un particolare div, e che il link alla pubblicazione inizia sempre con la stessa sottostringa, e il pattern si ripete per ogni link a pubblicazione: </w:t>
      </w:r>
    </w:p>
    <w:p w14:paraId="5D9E8B2E" w14:textId="77777777" w:rsidR="00940BC7" w:rsidRDefault="00940BC7" w:rsidP="00091AD9">
      <w:pPr>
        <w:pStyle w:val="Heading3"/>
      </w:pPr>
    </w:p>
    <w:p w14:paraId="264E3FA6" w14:textId="77777777" w:rsidR="00940BC7" w:rsidRDefault="00940BC7" w:rsidP="00940BC7">
      <w:pPr>
        <w:pStyle w:val="HTMLPreformatted"/>
      </w:pPr>
      <w:r>
        <w:t>&lt;</w:t>
      </w:r>
      <w:r>
        <w:rPr>
          <w:rStyle w:val="start-tag"/>
          <w:rFonts w:eastAsiaTheme="majorEastAsia"/>
        </w:rPr>
        <w:t>span</w:t>
      </w:r>
      <w:r>
        <w:t xml:space="preserve"> </w:t>
      </w:r>
      <w:r>
        <w:rPr>
          <w:rStyle w:val="attribute-name"/>
          <w:rFonts w:eastAsiaTheme="majorEastAsia"/>
        </w:rPr>
        <w:t>class</w:t>
      </w:r>
      <w:r>
        <w:t>="titolo_atto"&gt;</w:t>
      </w:r>
    </w:p>
    <w:p w14:paraId="22EC9847" w14:textId="77777777" w:rsidR="00940BC7" w:rsidRDefault="00940BC7" w:rsidP="007C5BB2">
      <w:pPr>
        <w:pStyle w:val="HTMLPreformatted"/>
      </w:pPr>
      <w:r>
        <w:t>&lt;</w:t>
      </w:r>
      <w:r>
        <w:rPr>
          <w:rStyle w:val="start-tag"/>
          <w:rFonts w:eastAsiaTheme="majorEastAsia"/>
        </w:rPr>
        <w:t>a</w:t>
      </w:r>
      <w:r>
        <w:t xml:space="preserve"> </w:t>
      </w:r>
      <w:r>
        <w:rPr>
          <w:rStyle w:val="attribute-name"/>
          <w:rFonts w:eastAsiaTheme="majorEastAsia"/>
        </w:rPr>
        <w:t>href</w:t>
      </w:r>
      <w:r>
        <w:t>=</w:t>
      </w:r>
      <w:r w:rsidR="007C5BB2">
        <w:t>"</w:t>
      </w:r>
      <w:r w:rsidR="00132BF9">
        <w:fldChar w:fldCharType="begin"/>
      </w:r>
      <w:r w:rsidR="007C5BB2" w:rsidRPr="00EC2F79">
        <w:rPr>
          <w:b/>
          <w:color w:val="FF0000"/>
        </w:rPr>
        <w:instrText>gazzetta/contratti/caricaDettaglio</w:instrText>
      </w:r>
      <w:r w:rsidR="007C5BB2">
        <w:instrText xml:space="preserve">?dataPubblicazioneGazzetta=2017-07-31&amp;numeroGazzetta=87&amp;elenco30giorni=true" </w:instrText>
      </w:r>
      <w:r w:rsidR="00132BF9">
        <w:fldChar w:fldCharType="separate"/>
      </w:r>
      <w:r w:rsidR="007C5BB2">
        <w:rPr>
          <w:rStyle w:val="Hyperlink"/>
          <w:rFonts w:eastAsiaTheme="majorEastAsia"/>
        </w:rPr>
        <w:t>/gazzetta/contratti/caricaDettaglio?dataPubblicazioneGazzetta=2017-07-31</w:t>
      </w:r>
      <w:r w:rsidR="007C5BB2">
        <w:rPr>
          <w:rStyle w:val="error"/>
          <w:rFonts w:eastAsiaTheme="majorEastAsia"/>
          <w:color w:val="0000FF"/>
          <w:u w:val="single"/>
        </w:rPr>
        <w:t>&amp;</w:t>
      </w:r>
      <w:r w:rsidR="007C5BB2">
        <w:rPr>
          <w:rStyle w:val="Hyperlink"/>
          <w:rFonts w:eastAsiaTheme="majorEastAsia"/>
        </w:rPr>
        <w:t>numeroGazzetta=87</w:t>
      </w:r>
      <w:r w:rsidR="007C5BB2">
        <w:rPr>
          <w:rStyle w:val="error"/>
          <w:rFonts w:eastAsiaTheme="majorEastAsia"/>
          <w:color w:val="0000FF"/>
          <w:u w:val="single"/>
        </w:rPr>
        <w:t>&amp;</w:t>
      </w:r>
      <w:r w:rsidR="007C5BB2">
        <w:rPr>
          <w:rStyle w:val="Hyperlink"/>
          <w:rFonts w:eastAsiaTheme="majorEastAsia"/>
        </w:rPr>
        <w:t>elenco30giorni=true</w:t>
      </w:r>
      <w:r w:rsidR="00132BF9">
        <w:fldChar w:fldCharType="end"/>
      </w:r>
      <w:r w:rsidR="00132BF9">
        <w:fldChar w:fldCharType="begin"/>
      </w:r>
      <w:r w:rsidRPr="00940BC7">
        <w:rPr>
          <w:b/>
        </w:rPr>
        <w:instrText>/gazzetta/contratti/caricaDettaglio</w:instrText>
      </w:r>
      <w:r>
        <w:instrText xml:space="preserve">?dataPubblicazioneGazzetta=2017-07-31&amp;numeroGazzetta=87&amp;elenco30giorni=true" </w:instrText>
      </w:r>
      <w:r w:rsidR="00132BF9">
        <w:fldChar w:fldCharType="separate"/>
      </w:r>
      <w:r>
        <w:rPr>
          <w:rStyle w:val="Hyperlink"/>
          <w:rFonts w:eastAsiaTheme="majorEastAsia"/>
        </w:rPr>
        <w:t>/gazzetta/contratti/caricaDettaglio?dataPubblicazioneGazzetta=2017-07-31</w:t>
      </w:r>
      <w:r w:rsidR="00132BF9">
        <w:fldChar w:fldCharType="end"/>
      </w:r>
      <w:r w:rsidR="007C5BB2">
        <w:t xml:space="preserve"> </w:t>
      </w:r>
      <w:r>
        <w:rPr>
          <w:rStyle w:val="attribute-name"/>
          <w:rFonts w:eastAsiaTheme="majorEastAsia"/>
        </w:rPr>
        <w:t>class</w:t>
      </w:r>
      <w:r>
        <w:t>="elenco_ugazzette"&gt;</w:t>
      </w:r>
    </w:p>
    <w:p w14:paraId="699A8E84" w14:textId="77777777" w:rsidR="00940BC7" w:rsidRDefault="00940BC7" w:rsidP="00940BC7">
      <w:pPr>
        <w:pStyle w:val="HTMLPreformatted"/>
      </w:pPr>
      <w:r>
        <w:t>n</w:t>
      </w:r>
      <w:r>
        <w:rPr>
          <w:rStyle w:val="entity"/>
          <w:rFonts w:eastAsiaTheme="majorEastAsia"/>
        </w:rPr>
        <w:t>&amp;#176;</w:t>
      </w:r>
      <w:r>
        <w:t xml:space="preserve"> </w:t>
      </w:r>
      <w:r>
        <w:rPr>
          <w:rStyle w:val="entity"/>
          <w:rFonts w:eastAsiaTheme="majorEastAsia"/>
        </w:rPr>
        <w:t>&amp;nbsp;&amp;nbsp;</w:t>
      </w:r>
      <w:r>
        <w:t>87 del</w:t>
      </w:r>
      <w:r w:rsidR="007C5BB2">
        <w:t xml:space="preserve"> 31-07-2017</w:t>
      </w:r>
    </w:p>
    <w:p w14:paraId="695A5D08" w14:textId="77777777" w:rsidR="00AD5F02" w:rsidRDefault="00940BC7" w:rsidP="00940BC7">
      <w:pPr>
        <w:pStyle w:val="Heading3"/>
      </w:pPr>
      <w:r>
        <w:lastRenderedPageBreak/>
        <w:t>In questo caso, "</w:t>
      </w:r>
      <w:r w:rsidRPr="00940BC7">
        <w:rPr>
          <w:b/>
        </w:rPr>
        <w:t>/gazzetta/contratti/caricaDettaglio</w:t>
      </w:r>
      <w:r>
        <w:rPr>
          <w:b/>
        </w:rPr>
        <w:t xml:space="preserve">" </w:t>
      </w:r>
      <w:r>
        <w:t>è la parola chiave che anticipa il link a una pubblicazione, quindi per trovare tutti i link presenti nella pagina si possono ricercare iterativamente queste parole chiave, per poi leggere tutto il link successivo.</w:t>
      </w:r>
    </w:p>
    <w:p w14:paraId="4AAFD825" w14:textId="77777777" w:rsidR="00AD5F02" w:rsidRDefault="00AD5F02" w:rsidP="00AD5F02">
      <w:pPr>
        <w:pStyle w:val="Heading2"/>
      </w:pPr>
      <w:r>
        <w:t>Analogamente si ricavano i link ai singoli bandi all'interno di una specifica pubblicazione.</w:t>
      </w:r>
    </w:p>
    <w:p w14:paraId="5703CDEB" w14:textId="77777777" w:rsidR="008B4E99" w:rsidRDefault="00AD5F02" w:rsidP="00AD5F02">
      <w:r>
        <w:t xml:space="preserve">Un principale difetto di questa tecnica è </w:t>
      </w:r>
      <w:r w:rsidR="008B4E99">
        <w:t>la sua bassa affidabilità: non è assicurato</w:t>
      </w:r>
      <w:r>
        <w:t xml:space="preserve"> che la struttura della pagine rimanga sempre costante nel tempo, soprattutto in un ambito specifico come i nomi dei link o gli id o class dei div.</w:t>
      </w:r>
      <w:r w:rsidR="00530766">
        <w:t xml:space="preserve"> Da un altro punto di vista, però, </w:t>
      </w:r>
      <w:r w:rsidR="008B4E99">
        <w:t>questo modo di operare</w:t>
      </w:r>
      <w:r w:rsidR="00530766">
        <w:t xml:space="preserve"> ha continuato ad essere efficace per mesi</w:t>
      </w:r>
      <w:r w:rsidR="003B71BB">
        <w:t xml:space="preserve"> e</w:t>
      </w:r>
      <w:r w:rsidR="008B4E99">
        <w:t xml:space="preserve">d è comunque </w:t>
      </w:r>
      <w:r w:rsidR="003B71BB">
        <w:t xml:space="preserve">sufficiente modificare i nomi delle parole chiave che anticipano il link nel file di configurazione, e l'applicazione </w:t>
      </w:r>
      <w:r w:rsidR="008B4E99">
        <w:t>potrebbe continuare a funzionare (se le modifiche sono minime).</w:t>
      </w:r>
    </w:p>
    <w:p w14:paraId="47FF9F57" w14:textId="77777777" w:rsidR="00940BC7" w:rsidRDefault="008B4E99" w:rsidP="008B4E99">
      <w:pPr>
        <w:pStyle w:val="Heading2"/>
      </w:pPr>
      <w:r>
        <w:t>In ogni caso, la struttura modulare dell'applicazione permette un'alta manutenibilità, infatti, se nel futuro si riscontrassero cambiamenti nella struttura delle pagine, un semplice aggiornamento ai componenti addetti al web crawling garantirebbe di nuovo il completo funzionamento del software.</w:t>
      </w:r>
    </w:p>
    <w:p w14:paraId="3490A6D2" w14:textId="77777777" w:rsidR="008B4E99" w:rsidRPr="008B4E99" w:rsidRDefault="008B4E99" w:rsidP="008B4E99"/>
    <w:p w14:paraId="2C5C9471" w14:textId="77777777" w:rsidR="00EF369E" w:rsidRPr="00EF369E" w:rsidRDefault="00EF369E" w:rsidP="00EF369E">
      <w:pPr>
        <w:pStyle w:val="NoSpacing"/>
      </w:pPr>
      <w:r w:rsidRPr="00EF369E">
        <w:t>Bandi e Oggetti</w:t>
      </w:r>
    </w:p>
    <w:p w14:paraId="76B777D5" w14:textId="77777777" w:rsidR="00A57980" w:rsidRDefault="00532CE5" w:rsidP="00A57980">
      <w:r>
        <w:t>Ottenuto</w:t>
      </w:r>
      <w:r w:rsidR="00EF369E">
        <w:t xml:space="preserve"> il testo di un bando, i</w:t>
      </w:r>
      <w:r w:rsidR="00A57980">
        <w:t xml:space="preserve">l principale ostacolo nella realizzazione dell'applicazione, che determina anche la qualità dei dati racolti, è stato estrarre le informazioni principali riguardanti i bandi pubblici: più in particolare, il </w:t>
      </w:r>
      <w:r w:rsidR="00A57980" w:rsidRPr="004B524E">
        <w:rPr>
          <w:b/>
        </w:rPr>
        <w:t>riconoscimento</w:t>
      </w:r>
      <w:r w:rsidR="00A57980">
        <w:t xml:space="preserve">, all'interno del testo del bando, </w:t>
      </w:r>
      <w:r w:rsidR="00A57980" w:rsidRPr="004B524E">
        <w:rPr>
          <w:b/>
        </w:rPr>
        <w:t>dell'oggetto del bando</w:t>
      </w:r>
      <w:r w:rsidR="00A57980">
        <w:t>, ovvero l'argomento principale, riassumibile in poche righe.</w:t>
      </w:r>
    </w:p>
    <w:p w14:paraId="777D1CD6" w14:textId="77777777" w:rsidR="00A57980" w:rsidRPr="00A57980" w:rsidRDefault="00A57980" w:rsidP="00A57980">
      <w:pPr>
        <w:rPr>
          <w:b/>
        </w:rPr>
      </w:pPr>
      <w:r w:rsidRPr="00A57980">
        <w:rPr>
          <w:b/>
        </w:rPr>
        <w:t>Esempio:</w:t>
      </w:r>
    </w:p>
    <w:p w14:paraId="15C844B1" w14:textId="77777777" w:rsidR="00A57980" w:rsidRDefault="00A57980" w:rsidP="00A57980">
      <w:r>
        <w:t>Testo del bando:</w:t>
      </w:r>
      <w:bookmarkStart w:id="31" w:name="_GoBack"/>
      <w:bookmarkEnd w:id="31"/>
    </w:p>
    <w:p w14:paraId="3EFFF306"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Bando di gara a procedura aperta ai sensi del D.lgs. 50/2016 </w:t>
      </w:r>
    </w:p>
    <w:p w14:paraId="7C1AF3E9"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14:paraId="310C1D78"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14:paraId="38D346C2"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 AMMINISTRAZIONE  AGGIUDICATRICE.  Arsenale  Militare  di</w:t>
      </w:r>
    </w:p>
    <w:p w14:paraId="1C4E42DE"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Messina dell'Agenzia Industrie Difesa. </w:t>
      </w:r>
    </w:p>
    <w:p w14:paraId="0167EF95" w14:textId="77777777"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A57980">
        <w:rPr>
          <w:rFonts w:ascii="Courier New" w:eastAsia="Times New Roman" w:hAnsi="Courier New" w:cs="Courier New"/>
          <w:sz w:val="20"/>
          <w:szCs w:val="20"/>
          <w:lang w:eastAsia="it-IT" w:bidi="ar-SA"/>
        </w:rPr>
        <w:t xml:space="preserve">  SEZIONE  II:  </w:t>
      </w:r>
      <w:r w:rsidRPr="004F2FBE">
        <w:rPr>
          <w:rFonts w:ascii="Courier New" w:eastAsia="Times New Roman" w:hAnsi="Courier New" w:cs="Courier New"/>
          <w:b/>
          <w:color w:val="FF0000"/>
          <w:sz w:val="20"/>
          <w:szCs w:val="20"/>
          <w:lang w:eastAsia="it-IT" w:bidi="ar-SA"/>
        </w:rPr>
        <w:t>OGGETTO  DELL'APPALTO.  Affidamento  dell'appalto  di</w:t>
      </w:r>
    </w:p>
    <w:p w14:paraId="0B5ECBB3" w14:textId="77777777"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4F2FBE">
        <w:rPr>
          <w:rFonts w:ascii="Courier New" w:eastAsia="Times New Roman" w:hAnsi="Courier New" w:cs="Courier New"/>
          <w:b/>
          <w:color w:val="FF0000"/>
          <w:sz w:val="20"/>
          <w:szCs w:val="20"/>
          <w:lang w:eastAsia="it-IT" w:bidi="ar-SA"/>
        </w:rPr>
        <w:t>servizi a richiesta  e  a  quantita'  indeterminata  per  servizi  di</w:t>
      </w:r>
    </w:p>
    <w:p w14:paraId="4EB937B8" w14:textId="77777777"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sz w:val="20"/>
          <w:szCs w:val="20"/>
          <w:lang w:eastAsia="it-IT" w:bidi="ar-SA"/>
        </w:rPr>
      </w:pPr>
      <w:r w:rsidRPr="004F2FBE">
        <w:rPr>
          <w:rFonts w:ascii="Courier New" w:eastAsia="Times New Roman" w:hAnsi="Courier New" w:cs="Courier New"/>
          <w:b/>
          <w:color w:val="FF0000"/>
          <w:sz w:val="20"/>
          <w:szCs w:val="20"/>
          <w:lang w:eastAsia="it-IT" w:bidi="ar-SA"/>
        </w:rPr>
        <w:t>"Carenaggio, pulizia casse e pitturazioni  necessarie  nave  enotria</w:t>
      </w:r>
      <w:r w:rsidRPr="004F2FBE">
        <w:rPr>
          <w:rFonts w:ascii="Courier New" w:eastAsia="Times New Roman" w:hAnsi="Courier New" w:cs="Courier New"/>
          <w:b/>
          <w:sz w:val="20"/>
          <w:szCs w:val="20"/>
          <w:lang w:eastAsia="it-IT" w:bidi="ar-SA"/>
        </w:rPr>
        <w:t>"</w:t>
      </w:r>
    </w:p>
    <w:p w14:paraId="329B5AD5"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lastRenderedPageBreak/>
        <w:t>importo base di gara: € 205.000,00  (euro  duecentocinquemila/00)  al</w:t>
      </w:r>
    </w:p>
    <w:p w14:paraId="0CF87C64"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netto dell'I.V.A. GARA 6811056 - CIG 71611510C1. </w:t>
      </w:r>
    </w:p>
    <w:p w14:paraId="33C8C818"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IV: PROCEDURA. Termine ultimo presentazione offerte 12 set.</w:t>
      </w:r>
    </w:p>
    <w:p w14:paraId="38B10A4D"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2017 ore 10:00. </w:t>
      </w:r>
    </w:p>
    <w:p w14:paraId="7AE4EDAE"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VI: ALTRE  INFORMAZIONI.  Informazioni  in  merito  possono</w:t>
      </w:r>
    </w:p>
    <w:p w14:paraId="3B7F37E1"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essere rilevate sul sito web www.aid.difesa.it  nell'area  "Bandi  di</w:t>
      </w:r>
    </w:p>
    <w:p w14:paraId="1A8F7C65"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Gara". </w:t>
      </w:r>
    </w:p>
    <w:p w14:paraId="0DA3F760"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14:paraId="6655D8B1"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Il responsabile unico del procedimento </w:t>
      </w:r>
    </w:p>
    <w:p w14:paraId="0666EEB2"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ten. col. com. Diego Chiappini </w:t>
      </w:r>
    </w:p>
    <w:p w14:paraId="35DFE7D3"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14:paraId="69CD563A"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14:paraId="0571E157" w14:textId="77777777"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TX17BFC13359</w:t>
      </w:r>
    </w:p>
    <w:p w14:paraId="7CDE7A27" w14:textId="7DFC721D" w:rsidR="00E02BCD" w:rsidRDefault="004F2FBE" w:rsidP="004F2FBE">
      <w:pPr>
        <w:rPr>
          <w:lang w:eastAsia="it-IT" w:bidi="ar-SA"/>
        </w:rPr>
      </w:pPr>
      <w:r>
        <w:t>In questo caso l'oggetto del bando potrebbe essere:</w:t>
      </w:r>
      <w:r w:rsidR="004B524E">
        <w:t xml:space="preserve"> </w:t>
      </w:r>
      <w:r>
        <w:t>"</w:t>
      </w:r>
      <w:del w:id="32" w:author="alessio.bottrighi@gmail.com" w:date="2017-09-12T17:12:00Z">
        <w:r w:rsidRPr="000A339D" w:rsidDel="000A339D">
          <w:rPr>
            <w:i/>
            <w:lang w:eastAsia="it-IT" w:bidi="ar-SA"/>
            <w:rPrChange w:id="33" w:author="alessio.bottrighi@gmail.com" w:date="2017-09-12T17:12:00Z">
              <w:rPr>
                <w:lang w:eastAsia="it-IT" w:bidi="ar-SA"/>
              </w:rPr>
            </w:rPrChange>
          </w:rPr>
          <w:delText xml:space="preserve"> </w:delText>
        </w:r>
      </w:del>
      <w:r w:rsidRPr="000A339D">
        <w:rPr>
          <w:i/>
          <w:lang w:eastAsia="it-IT" w:bidi="ar-SA"/>
          <w:rPrChange w:id="34" w:author="alessio.bottrighi@gmail.com" w:date="2017-09-12T17:12:00Z">
            <w:rPr>
              <w:lang w:eastAsia="it-IT" w:bidi="ar-SA"/>
            </w:rPr>
          </w:rPrChange>
        </w:rPr>
        <w:t>Affidamento  dell'appalto  di servizi a richiesta  e  a  quantita'  indeterminata  per  servizi  di 'Carenaggio, pulizia casse e pitturazioni  necessarie  nave  enotria</w:t>
      </w:r>
      <w:del w:id="35" w:author="alessio.bottrighi@gmail.com" w:date="2017-09-12T17:12:00Z">
        <w:r w:rsidDel="000A339D">
          <w:rPr>
            <w:lang w:eastAsia="it-IT" w:bidi="ar-SA"/>
          </w:rPr>
          <w:delText>'</w:delText>
        </w:r>
      </w:del>
      <w:r w:rsidR="00E02BCD">
        <w:rPr>
          <w:lang w:eastAsia="it-IT" w:bidi="ar-SA"/>
        </w:rPr>
        <w:t>"</w:t>
      </w:r>
      <w:r w:rsidR="007616C2">
        <w:rPr>
          <w:lang w:eastAsia="it-IT" w:bidi="ar-SA"/>
        </w:rPr>
        <w:t>.</w:t>
      </w:r>
    </w:p>
    <w:p w14:paraId="7E01292B" w14:textId="2F1F0C4E" w:rsidR="007616C2" w:rsidRDefault="007616C2" w:rsidP="000C43F0">
      <w:pPr>
        <w:pStyle w:val="Heading3"/>
        <w:rPr>
          <w:lang w:eastAsia="it-IT" w:bidi="ar-SA"/>
        </w:rPr>
      </w:pPr>
      <w:r>
        <w:rPr>
          <w:lang w:eastAsia="it-IT" w:bidi="ar-SA"/>
        </w:rPr>
        <w:t>S</w:t>
      </w:r>
      <w:ins w:id="36" w:author="alessio.bottrighi@gmail.com" w:date="2017-09-12T17:12:00Z">
        <w:r w:rsidR="000A339D">
          <w:rPr>
            <w:lang w:eastAsia="it-IT" w:bidi="ar-SA"/>
          </w:rPr>
          <w:t>i</w:t>
        </w:r>
      </w:ins>
      <w:del w:id="37" w:author="alessio.bottrighi@gmail.com" w:date="2017-09-12T17:12:00Z">
        <w:r w:rsidDel="000A339D">
          <w:rPr>
            <w:lang w:eastAsia="it-IT" w:bidi="ar-SA"/>
          </w:rPr>
          <w:delText>o</w:delText>
        </w:r>
      </w:del>
      <w:r>
        <w:rPr>
          <w:lang w:eastAsia="it-IT" w:bidi="ar-SA"/>
        </w:rPr>
        <w:t xml:space="preserve"> nota che l'oggetto del bando compare nelle frasi successive ad alcune parole chiave, come "OGGETTO DELL'APPALTO", "OGGETTO DEL BANDO", "SEZIONE II" e altre. Queste espressioni</w:t>
      </w:r>
      <w:del w:id="38" w:author="alessio.bottrighi@gmail.com" w:date="2017-09-12T17:13:00Z">
        <w:r w:rsidDel="000A339D">
          <w:rPr>
            <w:lang w:eastAsia="it-IT" w:bidi="ar-SA"/>
          </w:rPr>
          <w:delText xml:space="preserve"> predittive</w:delText>
        </w:r>
      </w:del>
      <w:r>
        <w:rPr>
          <w:lang w:eastAsia="it-IT" w:bidi="ar-SA"/>
        </w:rPr>
        <w:t xml:space="preserve">, se presenti nel bando, </w:t>
      </w:r>
      <w:ins w:id="39" w:author="alessio.bottrighi@gmail.com" w:date="2017-09-12T17:13:00Z">
        <w:r w:rsidR="000A339D">
          <w:rPr>
            <w:lang w:eastAsia="it-IT" w:bidi="ar-SA"/>
          </w:rPr>
          <w:t xml:space="preserve">possono essere usate in modo predittivo perché ne </w:t>
        </w:r>
      </w:ins>
      <w:r>
        <w:rPr>
          <w:lang w:eastAsia="it-IT" w:bidi="ar-SA"/>
        </w:rPr>
        <w:t>anticipano un possibile oggetto.</w:t>
      </w:r>
    </w:p>
    <w:p w14:paraId="0D955255" w14:textId="77777777" w:rsidR="004B524E" w:rsidRDefault="00E02BCD" w:rsidP="004B524E">
      <w:r>
        <w:t>Per poter permettere al sistema</w:t>
      </w:r>
      <w:r w:rsidR="007616C2">
        <w:t xml:space="preserve"> di</w:t>
      </w:r>
      <w:r>
        <w:t xml:space="preserve"> estrarre</w:t>
      </w:r>
      <w:r w:rsidR="007616C2">
        <w:t xml:space="preserve"> in autonomia</w:t>
      </w:r>
      <w:r>
        <w:t xml:space="preserve"> l'oggetto di un bando a partire dal testo completo, è stato usato il software </w:t>
      </w:r>
      <w:r w:rsidRPr="00E02BCD">
        <w:rPr>
          <w:b/>
        </w:rPr>
        <w:t>WEKA</w:t>
      </w:r>
      <w:r>
        <w:t>.</w:t>
      </w:r>
    </w:p>
    <w:p w14:paraId="34843629" w14:textId="5527C85A" w:rsidR="007616C2" w:rsidRDefault="00E02BCD" w:rsidP="007616C2">
      <w:r w:rsidRPr="004B524E">
        <w:rPr>
          <w:b/>
        </w:rPr>
        <w:t>WEKA</w:t>
      </w:r>
      <w:r>
        <w:t xml:space="preserve"> è un software di machine learning che è in grado, tramite un training mirato, di riconoscere stringhe e classificarle</w:t>
      </w:r>
      <w:r w:rsidR="004B524E">
        <w:t xml:space="preserve"> in categorie definite</w:t>
      </w:r>
      <w:r>
        <w:t xml:space="preserve">. Analizzando delle porzioni di testo </w:t>
      </w:r>
      <w:r w:rsidR="004B524E">
        <w:t xml:space="preserve">del bando </w:t>
      </w:r>
      <w:r w:rsidR="007616C2">
        <w:t xml:space="preserve">in cui compaiono le espressioni predittive </w:t>
      </w:r>
      <w:r>
        <w:t xml:space="preserve">e sottoponendole in </w:t>
      </w:r>
      <w:r w:rsidR="004B524E">
        <w:t>continuazione</w:t>
      </w:r>
      <w:r>
        <w:t xml:space="preserve"> al riconoscitore WEKA; </w:t>
      </w:r>
      <w:r w:rsidR="004B524E">
        <w:t>grazie alla classificazione da lui operata ("oggetto accettabile" / "non accettabile") il sistema decide se l'oggetto del bando appena ricavato è valido oppure se deve continuare ad analizzare il testo</w:t>
      </w:r>
      <w:r w:rsidR="007616C2">
        <w:t xml:space="preserve"> in cerca di altri possibili oggetti</w:t>
      </w:r>
      <w:ins w:id="40" w:author="alessio.bottrighi@gmail.com" w:date="2017-09-12T17:14:00Z">
        <w:r w:rsidR="000A339D">
          <w:t>.</w:t>
        </w:r>
      </w:ins>
    </w:p>
    <w:p w14:paraId="4F1E8DF9" w14:textId="5BB9216F" w:rsidR="007616C2" w:rsidRDefault="004B524E" w:rsidP="007616C2">
      <w:pPr>
        <w:pStyle w:val="Heading3"/>
      </w:pPr>
      <w:del w:id="41" w:author="alessio.bottrighi@gmail.com" w:date="2017-09-12T17:14:00Z">
        <w:r w:rsidDel="000A339D">
          <w:delText xml:space="preserve">. </w:delText>
        </w:r>
      </w:del>
      <w:r>
        <w:t xml:space="preserve">La </w:t>
      </w:r>
      <w:del w:id="42" w:author="alessio.bottrighi@gmail.com" w:date="2017-09-12T17:14:00Z">
        <w:r w:rsidDel="000A339D">
          <w:delText>continua iterazione di queste operazioni</w:delText>
        </w:r>
      </w:del>
      <w:ins w:id="43" w:author="alessio.bottrighi@gmail.com" w:date="2017-09-12T17:14:00Z">
        <w:r w:rsidR="000A339D">
          <w:t>ricerca</w:t>
        </w:r>
      </w:ins>
      <w:r>
        <w:t xml:space="preserve"> si conclude con l'e</w:t>
      </w:r>
      <w:r w:rsidR="007616C2">
        <w:t xml:space="preserve">strazione di un oggetto valido </w:t>
      </w:r>
      <w:r>
        <w:t xml:space="preserve">oppure mancante, se non è presente nessun oggetto nel testo (caso abbastanza frequente) o se il riconoscitore non è stato in grado di </w:t>
      </w:r>
      <w:del w:id="44" w:author="alessio.bottrighi@gmail.com" w:date="2017-09-12T17:15:00Z">
        <w:r w:rsidDel="000A339D">
          <w:delText xml:space="preserve">accettare </w:delText>
        </w:r>
      </w:del>
      <w:ins w:id="45" w:author="alessio.bottrighi@gmail.com" w:date="2017-09-12T17:15:00Z">
        <w:r w:rsidR="000A339D">
          <w:t xml:space="preserve">identificare </w:t>
        </w:r>
      </w:ins>
      <w:r>
        <w:t>un oggetto valido.</w:t>
      </w:r>
    </w:p>
    <w:p w14:paraId="62396372" w14:textId="31D8DC71" w:rsidR="00E02BCD" w:rsidRDefault="000A339D" w:rsidP="007616C2">
      <w:ins w:id="46" w:author="alessio.bottrighi@gmail.com" w:date="2017-09-12T17:15:00Z">
        <w:r>
          <w:t xml:space="preserve">Abbiamo visto sperimentalmente che </w:t>
        </w:r>
      </w:ins>
      <w:del w:id="47" w:author="alessio.bottrighi@gmail.com" w:date="2017-09-12T17:15:00Z">
        <w:r w:rsidR="007616C2" w:rsidDel="000A339D">
          <w:delText xml:space="preserve">Il software </w:delText>
        </w:r>
      </w:del>
      <w:ins w:id="48" w:author="alessio.bottrighi@gmail.com" w:date="2017-09-12T17:15:00Z">
        <w:r>
          <w:t>WEKA</w:t>
        </w:r>
      </w:ins>
      <w:r w:rsidR="007616C2">
        <w:t>è</w:t>
      </w:r>
      <w:r w:rsidR="00E02BCD">
        <w:t xml:space="preserve"> in grado di ricavare un oggetto </w:t>
      </w:r>
      <w:del w:id="49" w:author="alessio.bottrighi@gmail.com" w:date="2017-09-12T17:16:00Z">
        <w:r w:rsidR="007616C2" w:rsidDel="000A339D">
          <w:delText xml:space="preserve">accettabile </w:delText>
        </w:r>
      </w:del>
      <w:r w:rsidR="007616C2">
        <w:t xml:space="preserve">in </w:t>
      </w:r>
      <w:del w:id="50" w:author="alessio.bottrighi@gmail.com" w:date="2017-09-12T17:15:00Z">
        <w:r w:rsidR="007616C2" w:rsidDel="000A339D">
          <w:delText xml:space="preserve">quasi </w:delText>
        </w:r>
      </w:del>
      <w:ins w:id="51" w:author="alessio.bottrighi@gmail.com" w:date="2017-09-12T17:15:00Z">
        <w:r>
          <w:t xml:space="preserve">circa </w:t>
        </w:r>
      </w:ins>
      <w:r w:rsidR="007616C2">
        <w:t xml:space="preserve">l'80% </w:t>
      </w:r>
      <w:del w:id="52" w:author="alessio.bottrighi@gmail.com" w:date="2017-09-12T17:16:00Z">
        <w:r w:rsidR="007616C2" w:rsidDel="000A339D">
          <w:delText xml:space="preserve">della totalità </w:delText>
        </w:r>
      </w:del>
      <w:r w:rsidR="007616C2">
        <w:t>dei bandi analizzati</w:t>
      </w:r>
      <w:r w:rsidR="004B524E">
        <w:t>.</w:t>
      </w:r>
    </w:p>
    <w:p w14:paraId="4EA8EC06" w14:textId="77777777" w:rsidR="000C43F0" w:rsidRDefault="004B524E" w:rsidP="000C43F0">
      <w:r>
        <w:lastRenderedPageBreak/>
        <w:t xml:space="preserve">La precisione e l'affidabilità degli oggetti riconosciuti dipende da due fattori: </w:t>
      </w:r>
      <w:r w:rsidRPr="000C43F0">
        <w:rPr>
          <w:b/>
        </w:rPr>
        <w:t>il training</w:t>
      </w:r>
      <w:r w:rsidR="007616C2" w:rsidRPr="000C43F0">
        <w:rPr>
          <w:b/>
        </w:rPr>
        <w:t xml:space="preserve"> dell'agente</w:t>
      </w:r>
      <w:r w:rsidRPr="000C43F0">
        <w:rPr>
          <w:b/>
        </w:rPr>
        <w:t xml:space="preserve"> </w:t>
      </w:r>
      <w:r w:rsidRPr="000C43F0">
        <w:t>e</w:t>
      </w:r>
      <w:r w:rsidRPr="000C43F0">
        <w:rPr>
          <w:b/>
        </w:rPr>
        <w:t xml:space="preserve"> le porzioni di testo </w:t>
      </w:r>
      <w:r w:rsidR="007616C2" w:rsidRPr="000C43F0">
        <w:t>date in input al riconoscitore.</w:t>
      </w:r>
    </w:p>
    <w:p w14:paraId="3604EA72" w14:textId="77777777" w:rsidR="000A339D" w:rsidRDefault="004B524E" w:rsidP="000C43F0">
      <w:pPr>
        <w:pStyle w:val="Heading2"/>
        <w:rPr>
          <w:ins w:id="53" w:author="alessio.bottrighi@gmail.com" w:date="2017-09-12T17:17:00Z"/>
        </w:rPr>
      </w:pPr>
      <w:r>
        <w:t xml:space="preserve">Il </w:t>
      </w:r>
      <w:r w:rsidRPr="00C55958">
        <w:rPr>
          <w:b/>
        </w:rPr>
        <w:t>training</w:t>
      </w:r>
      <w:r>
        <w:t xml:space="preserve"> dell'agente consiste nel fornire un file in cui sono presenti molti esempi di stringhe da accettare e di stringhe da rifiutare: a partire dalla base di conoscenza dell'agente così costruita, il riconoscitore sarà in grado di "predire" se le future stringhe in input rientrano in una classe oppure l'altra.</w:t>
      </w:r>
      <w:r w:rsidR="007616C2">
        <w:t xml:space="preserve"> </w:t>
      </w:r>
    </w:p>
    <w:p w14:paraId="41737354" w14:textId="2918C331" w:rsidR="000C43F0" w:rsidRDefault="007616C2" w:rsidP="000C43F0">
      <w:pPr>
        <w:pStyle w:val="Heading2"/>
      </w:pPr>
      <w:r>
        <w:t>Per realizzare un training efficace si sono scelti esempi significativi di bandi con i relativi oggetti e soltanto gli esempi stessi determinano la qualità del training.</w:t>
      </w:r>
    </w:p>
    <w:p w14:paraId="051C2C7E" w14:textId="77777777" w:rsidR="000C43F0" w:rsidRDefault="00C55958" w:rsidP="000C43F0">
      <w:pPr>
        <w:pStyle w:val="Heading3"/>
      </w:pPr>
      <w:r>
        <w:t>La scelta degli esempi costituenti il training è stata guidata dall'osservazione pratica delle percentua</w:t>
      </w:r>
      <w:r w:rsidR="007F1EEC">
        <w:t>li di bandi validi riconosciuti, al variare degli esempi stessi. Sono state eseguite quindi numerose prove con diversi campioni "casuali" ed è stato ritenuto migliore il file di training con le percentuali maggiori di tutti gli altri.</w:t>
      </w:r>
    </w:p>
    <w:p w14:paraId="24E3A27C" w14:textId="77777777" w:rsidR="000C43F0" w:rsidRDefault="00C55958" w:rsidP="000C43F0">
      <w:pPr>
        <w:pStyle w:val="Heading2"/>
      </w:pPr>
      <w:r>
        <w:t xml:space="preserve">Anche le </w:t>
      </w:r>
      <w:r w:rsidRPr="00C55958">
        <w:rPr>
          <w:b/>
        </w:rPr>
        <w:t>porzioni di testo</w:t>
      </w:r>
      <w:r>
        <w:t xml:space="preserve"> da sottoporre al riconoscitore giocano un ruolo fondamentale nella classificazione: devono rispecchiare il più possibile le frasi degli esempi nel training per avere la certezza che weka riconosca oggetti validi e rifiuti oggetti non validi: purtroppo non è sempre così.</w:t>
      </w:r>
    </w:p>
    <w:p w14:paraId="4BDD382D" w14:textId="77777777" w:rsidR="000C43F0" w:rsidRDefault="00C55958" w:rsidP="000C43F0">
      <w:pPr>
        <w:pStyle w:val="Heading3"/>
      </w:pPr>
      <w:r>
        <w:t xml:space="preserve">Quando si incontrano le parole chiave predittive nel testo del bando, si leggono i successivi </w:t>
      </w:r>
      <w:r w:rsidRPr="00C55958">
        <w:rPr>
          <w:b/>
        </w:rPr>
        <w:t>n</w:t>
      </w:r>
      <w:r>
        <w:t xml:space="preserve"> caratteri</w:t>
      </w:r>
      <w:r w:rsidR="000C43F0">
        <w:t>, che dovrebbero contenere l'oggetto del bando,</w:t>
      </w:r>
      <w:r>
        <w:t xml:space="preserve"> e tutta la stringa letta si dà in input al riconoscitore. La misura di </w:t>
      </w:r>
      <w:r w:rsidRPr="00C55958">
        <w:rPr>
          <w:b/>
        </w:rPr>
        <w:t>n</w:t>
      </w:r>
      <w:r>
        <w:t xml:space="preserve"> è determinante: oggetti troppo corti non contengono abbastanza informazioni e rischiano di essere rifiutati anche se potenzialmente validi, così come oggetti troppo lunghi potrebbero andare oltre alla frase contenente l'oggetto e quindi contenere altre frasi che contaminano l'oggetto.</w:t>
      </w:r>
    </w:p>
    <w:p w14:paraId="00C0FAFB" w14:textId="77777777" w:rsidR="00555637" w:rsidRDefault="00C55958" w:rsidP="00555637">
      <w:r>
        <w:t xml:space="preserve">La scelta del parametro </w:t>
      </w:r>
      <w:r w:rsidRPr="00C55958">
        <w:rPr>
          <w:b/>
        </w:rPr>
        <w:t>n</w:t>
      </w:r>
      <w:r>
        <w:rPr>
          <w:b/>
        </w:rPr>
        <w:t xml:space="preserve"> </w:t>
      </w:r>
      <w:r>
        <w:t>si è basata su osservazioni empiriche ricavate da numerose prove e manipolazioni del testo: p</w:t>
      </w:r>
      <w:r w:rsidR="000C43F0">
        <w:t xml:space="preserve">er esempio si leggono inizialmente molti caratteri e si sottopongono subito alla classificazione: se l'esito è negativo si cancellano gli utlimi </w:t>
      </w:r>
      <w:commentRangeStart w:id="54"/>
      <w:r w:rsidR="000C43F0" w:rsidRPr="005773FC">
        <w:rPr>
          <w:b/>
          <w:rPrChange w:id="55" w:author="alessio.bottrighi@gmail.com" w:date="2017-09-12T17:18:00Z">
            <w:rPr/>
          </w:rPrChange>
        </w:rPr>
        <w:t>x</w:t>
      </w:r>
      <w:commentRangeEnd w:id="54"/>
      <w:r w:rsidR="005773FC">
        <w:rPr>
          <w:rStyle w:val="CommentReference"/>
          <w:rFonts w:cs="Mangal"/>
        </w:rPr>
        <w:commentReference w:id="54"/>
      </w:r>
      <w:r w:rsidR="000C43F0">
        <w:t xml:space="preserve"> caratteri dalla stringa e si riprova con la classificazione; quando l'oggetto diventa troppo corto, la frase viene scartata e si riprova con altre porzioni di testo del bando.</w:t>
      </w:r>
    </w:p>
    <w:p w14:paraId="0669207E" w14:textId="77777777" w:rsidR="00555637" w:rsidRDefault="00555637">
      <w:pPr>
        <w:spacing w:line="240" w:lineRule="auto"/>
      </w:pPr>
      <w:r>
        <w:br w:type="page"/>
      </w:r>
    </w:p>
    <w:p w14:paraId="0A1022D2" w14:textId="77777777" w:rsidR="00A8367D" w:rsidRDefault="00A8367D" w:rsidP="00A8367D">
      <w:pPr>
        <w:pStyle w:val="NoSpacing"/>
      </w:pPr>
      <w:r w:rsidRPr="00A8367D">
        <w:lastRenderedPageBreak/>
        <w:t>Notif</w:t>
      </w:r>
      <w:r>
        <w:t>iche via e-mail</w:t>
      </w:r>
    </w:p>
    <w:p w14:paraId="2814953C" w14:textId="77777777" w:rsidR="00532CE5" w:rsidRDefault="00A8367D" w:rsidP="00532CE5">
      <w:pPr>
        <w:rPr>
          <w:lang w:eastAsia="en-US" w:bidi="ar-SA"/>
        </w:rPr>
      </w:pPr>
      <w:r>
        <w:rPr>
          <w:lang w:eastAsia="en-US" w:bidi="ar-SA"/>
        </w:rPr>
        <w:t xml:space="preserve">Una volta stabilito dall'applicazione che è necessario informare un utente della presenza di nuovi bandi di suo interesse, </w:t>
      </w:r>
      <w:r w:rsidR="00532CE5">
        <w:rPr>
          <w:lang w:eastAsia="en-US" w:bidi="ar-SA"/>
        </w:rPr>
        <w:t>occorre inviare per e-mail la notifica. Per ogni utente è creato un messaggio composto dai link a tutti i bandi di suo interesse.</w:t>
      </w:r>
    </w:p>
    <w:p w14:paraId="38ADE92F" w14:textId="77777777" w:rsidR="00532CE5" w:rsidRDefault="00532CE5" w:rsidP="00532CE5">
      <w:pPr>
        <w:pStyle w:val="Heading2"/>
        <w:rPr>
          <w:lang w:eastAsia="en-US" w:bidi="ar-SA"/>
        </w:rPr>
      </w:pPr>
      <w:r>
        <w:rPr>
          <w:lang w:eastAsia="en-US" w:bidi="ar-SA"/>
        </w:rPr>
        <w:t xml:space="preserve">Al fine di inviare mail tramite un'applicazione Java, è necessario interagire con il protocollo SMTP: l'interazione viene semplificata dalla libreria </w:t>
      </w:r>
      <w:r w:rsidRPr="00CC1D71">
        <w:rPr>
          <w:b/>
          <w:lang w:eastAsia="en-US" w:bidi="ar-SA"/>
        </w:rPr>
        <w:t>javax.mail</w:t>
      </w:r>
      <w:r>
        <w:rPr>
          <w:lang w:eastAsia="en-US" w:bidi="ar-SA"/>
        </w:rPr>
        <w:t>, che fornisce delle semplici funzioni per configurare il messaggio, inserendo soltanto le informazioni indispensabili, quali:</w:t>
      </w:r>
    </w:p>
    <w:p w14:paraId="02D77995" w14:textId="77777777" w:rsidR="00532CE5" w:rsidRDefault="00532CE5" w:rsidP="00532CE5">
      <w:pPr>
        <w:pStyle w:val="Heading2"/>
        <w:numPr>
          <w:ilvl w:val="0"/>
          <w:numId w:val="7"/>
        </w:numPr>
        <w:rPr>
          <w:lang w:eastAsia="en-US" w:bidi="ar-SA"/>
        </w:rPr>
      </w:pPr>
      <w:r>
        <w:rPr>
          <w:lang w:eastAsia="en-US" w:bidi="ar-SA"/>
        </w:rPr>
        <w:t>indirizzo di destin</w:t>
      </w:r>
      <w:r w:rsidR="00CC1D71">
        <w:rPr>
          <w:lang w:eastAsia="en-US" w:bidi="ar-SA"/>
        </w:rPr>
        <w:t>azione</w:t>
      </w:r>
    </w:p>
    <w:p w14:paraId="1F6003E0" w14:textId="77777777" w:rsidR="00532CE5" w:rsidRDefault="00CC1D71" w:rsidP="00532CE5">
      <w:pPr>
        <w:pStyle w:val="Heading3"/>
        <w:numPr>
          <w:ilvl w:val="0"/>
          <w:numId w:val="7"/>
        </w:numPr>
        <w:rPr>
          <w:lang w:eastAsia="en-US" w:bidi="ar-SA"/>
        </w:rPr>
      </w:pPr>
      <w:r>
        <w:rPr>
          <w:lang w:eastAsia="en-US" w:bidi="ar-SA"/>
        </w:rPr>
        <w:t>oggetto del messaggio</w:t>
      </w:r>
    </w:p>
    <w:p w14:paraId="41816B70" w14:textId="77777777" w:rsidR="00CC1D71" w:rsidRDefault="00CC1D71" w:rsidP="00CC1D71">
      <w:pPr>
        <w:pStyle w:val="Heading3"/>
        <w:numPr>
          <w:ilvl w:val="0"/>
          <w:numId w:val="7"/>
        </w:numPr>
        <w:rPr>
          <w:lang w:eastAsia="en-US" w:bidi="ar-SA"/>
        </w:rPr>
      </w:pPr>
      <w:r>
        <w:rPr>
          <w:lang w:eastAsia="en-US" w:bidi="ar-SA"/>
        </w:rPr>
        <w:t>testo del messaggio</w:t>
      </w:r>
    </w:p>
    <w:p w14:paraId="1D0387F9" w14:textId="77777777" w:rsidR="00CC1D71" w:rsidRPr="00CC1D71" w:rsidRDefault="00CC1D71" w:rsidP="00CC1D71">
      <w:pPr>
        <w:pStyle w:val="Heading3"/>
        <w:numPr>
          <w:ilvl w:val="0"/>
          <w:numId w:val="7"/>
        </w:numPr>
        <w:rPr>
          <w:lang w:eastAsia="en-US" w:bidi="ar-SA"/>
        </w:rPr>
      </w:pPr>
      <w:r>
        <w:rPr>
          <w:lang w:eastAsia="en-US" w:bidi="ar-SA"/>
        </w:rPr>
        <w:t>indirizzo del mittente</w:t>
      </w:r>
    </w:p>
    <w:p w14:paraId="2B841E98" w14:textId="77777777" w:rsidR="00CC1D71" w:rsidRPr="00CC1D71" w:rsidRDefault="00CC1D71" w:rsidP="00CC1D71">
      <w:pPr>
        <w:pStyle w:val="Heading3"/>
        <w:numPr>
          <w:ilvl w:val="0"/>
          <w:numId w:val="7"/>
        </w:numPr>
        <w:rPr>
          <w:b/>
          <w:lang w:eastAsia="en-US" w:bidi="ar-SA"/>
        </w:rPr>
      </w:pPr>
      <w:r w:rsidRPr="00CC1D71">
        <w:rPr>
          <w:b/>
          <w:lang w:eastAsia="en-US" w:bidi="ar-SA"/>
        </w:rPr>
        <w:t>server smtp che gestisce la richiesta</w:t>
      </w:r>
    </w:p>
    <w:p w14:paraId="06967D79" w14:textId="77777777" w:rsidR="00CC1D71" w:rsidRDefault="00CC1D71" w:rsidP="00CC1D71">
      <w:pPr>
        <w:pStyle w:val="Heading3"/>
        <w:numPr>
          <w:ilvl w:val="0"/>
          <w:numId w:val="7"/>
        </w:numPr>
        <w:rPr>
          <w:lang w:eastAsia="en-US" w:bidi="ar-SA"/>
        </w:rPr>
      </w:pPr>
      <w:r>
        <w:rPr>
          <w:lang w:eastAsia="en-US" w:bidi="ar-SA"/>
        </w:rPr>
        <w:t>informazioni sull'autenticazione per il server smtp (nome utente e password)</w:t>
      </w:r>
    </w:p>
    <w:p w14:paraId="56582CAC" w14:textId="77777777" w:rsidR="00CC1D71" w:rsidRDefault="00CC1D71" w:rsidP="00CC1D71">
      <w:pPr>
        <w:pStyle w:val="Heading2"/>
        <w:rPr>
          <w:b/>
          <w:lang w:eastAsia="en-US" w:bidi="ar-SA"/>
        </w:rPr>
      </w:pPr>
      <w:r>
        <w:rPr>
          <w:lang w:eastAsia="en-US" w:bidi="ar-SA"/>
        </w:rPr>
        <w:t xml:space="preserve">Come indirizzo di mail "istituzionale" è stato utilizzato ....... </w:t>
      </w:r>
      <w:r w:rsidR="00F25E04">
        <w:rPr>
          <w:lang w:eastAsia="en-US" w:bidi="ar-SA"/>
        </w:rPr>
        <w:t>(</w:t>
      </w:r>
      <w:r w:rsidRPr="00CC1D71">
        <w:rPr>
          <w:b/>
          <w:highlight w:val="yellow"/>
          <w:lang w:eastAsia="en-US" w:bidi="ar-SA"/>
        </w:rPr>
        <w:t>INDIRIZZO ERWE</w:t>
      </w:r>
      <w:r>
        <w:rPr>
          <w:b/>
          <w:lang w:eastAsia="en-US" w:bidi="ar-SA"/>
        </w:rPr>
        <w:t>B</w:t>
      </w:r>
      <w:r w:rsidR="00F25E04">
        <w:rPr>
          <w:b/>
          <w:lang w:eastAsia="en-US" w:bidi="ar-SA"/>
        </w:rPr>
        <w:t>)</w:t>
      </w:r>
      <w:r>
        <w:rPr>
          <w:lang w:eastAsia="en-US" w:bidi="ar-SA"/>
        </w:rPr>
        <w:t xml:space="preserve">, con il relativo server smtp collegato  </w:t>
      </w:r>
      <w:r w:rsidR="00F25E04">
        <w:rPr>
          <w:lang w:eastAsia="en-US" w:bidi="ar-SA"/>
        </w:rPr>
        <w:t>(</w:t>
      </w:r>
      <w:r w:rsidRPr="00CC1D71">
        <w:rPr>
          <w:b/>
          <w:highlight w:val="yellow"/>
          <w:lang w:eastAsia="en-US" w:bidi="ar-SA"/>
        </w:rPr>
        <w:t>SMTP ERWEB</w:t>
      </w:r>
      <w:r w:rsidR="00F25E04">
        <w:rPr>
          <w:b/>
          <w:lang w:eastAsia="en-US" w:bidi="ar-SA"/>
        </w:rPr>
        <w:t>)</w:t>
      </w:r>
    </w:p>
    <w:p w14:paraId="0FB6B8A6" w14:textId="77777777" w:rsidR="00CC1D71" w:rsidRDefault="00CC1D71" w:rsidP="00CC1D71">
      <w:pPr>
        <w:rPr>
          <w:lang w:eastAsia="en-US" w:bidi="ar-SA"/>
        </w:rPr>
      </w:pPr>
    </w:p>
    <w:p w14:paraId="6FD67CF0" w14:textId="77777777" w:rsidR="00CC1D71" w:rsidRDefault="00CC1D71" w:rsidP="00CC1D71">
      <w:pPr>
        <w:rPr>
          <w:lang w:eastAsia="en-US" w:bidi="ar-SA"/>
        </w:rPr>
      </w:pPr>
    </w:p>
    <w:p w14:paraId="1283EBB7" w14:textId="77777777" w:rsidR="00CC1D71" w:rsidRPr="00CC1D71" w:rsidRDefault="00CC1D71" w:rsidP="00CC1D71">
      <w:pPr>
        <w:rPr>
          <w:b/>
          <w:lang w:eastAsia="en-US" w:bidi="ar-SA"/>
        </w:rPr>
      </w:pPr>
      <w:r w:rsidRPr="00CC1D71">
        <w:rPr>
          <w:b/>
          <w:highlight w:val="yellow"/>
          <w:lang w:eastAsia="en-US" w:bidi="ar-SA"/>
        </w:rPr>
        <w:t>DA AMPLIARE</w:t>
      </w:r>
      <w:r w:rsidR="00F25E04">
        <w:rPr>
          <w:b/>
          <w:highlight w:val="yellow"/>
          <w:lang w:eastAsia="en-US" w:bidi="ar-SA"/>
        </w:rPr>
        <w:t xml:space="preserve"> </w:t>
      </w:r>
      <w:r w:rsidRPr="00CC1D71">
        <w:rPr>
          <w:b/>
          <w:highlight w:val="yellow"/>
          <w:lang w:eastAsia="en-US" w:bidi="ar-SA"/>
        </w:rPr>
        <w:t>UNA</w:t>
      </w:r>
      <w:r w:rsidR="00F25E04">
        <w:rPr>
          <w:b/>
          <w:highlight w:val="yellow"/>
          <w:lang w:eastAsia="en-US" w:bidi="ar-SA"/>
        </w:rPr>
        <w:t xml:space="preserve"> VOLTA CONFIGURATA BENE LA MAIL</w:t>
      </w:r>
    </w:p>
    <w:p w14:paraId="69F68DF1" w14:textId="77777777" w:rsidR="00CC1D71" w:rsidRDefault="00CC1D71">
      <w:pPr>
        <w:spacing w:line="240" w:lineRule="auto"/>
        <w:rPr>
          <w:rFonts w:eastAsiaTheme="majorEastAsia" w:cs="Mangal"/>
          <w:b/>
          <w:bCs/>
          <w:sz w:val="32"/>
          <w:szCs w:val="25"/>
          <w:highlight w:val="yellow"/>
        </w:rPr>
      </w:pPr>
      <w:r>
        <w:rPr>
          <w:highlight w:val="yellow"/>
        </w:rPr>
        <w:br w:type="page"/>
      </w:r>
    </w:p>
    <w:p w14:paraId="32B034D0" w14:textId="77777777" w:rsidR="00B41123" w:rsidRPr="00B41123" w:rsidRDefault="00B41123" w:rsidP="005E5C4D">
      <w:pPr>
        <w:pStyle w:val="Heading3"/>
        <w:rPr>
          <w:rFonts w:asciiTheme="majorHAnsi" w:hAnsiTheme="majorHAnsi"/>
          <w:bCs w:val="0"/>
          <w:i/>
          <w:iCs/>
          <w:color w:val="4F81BD" w:themeColor="accent1"/>
          <w:spacing w:val="15"/>
          <w:sz w:val="32"/>
        </w:rPr>
      </w:pPr>
      <w:r>
        <w:rPr>
          <w:rFonts w:asciiTheme="majorHAnsi" w:hAnsiTheme="majorHAnsi"/>
          <w:bCs w:val="0"/>
          <w:i/>
          <w:iCs/>
          <w:color w:val="4F81BD" w:themeColor="accent1"/>
          <w:spacing w:val="15"/>
          <w:sz w:val="32"/>
        </w:rPr>
        <w:lastRenderedPageBreak/>
        <w:t>Analisi funzionale</w:t>
      </w:r>
    </w:p>
    <w:p w14:paraId="2CE6D65F" w14:textId="77777777" w:rsidR="00B41123" w:rsidRDefault="00B41123" w:rsidP="005E5C4D">
      <w:pPr>
        <w:pStyle w:val="Heading3"/>
        <w:rPr>
          <w:rFonts w:asciiTheme="majorHAnsi" w:hAnsiTheme="majorHAnsi"/>
          <w:bCs w:val="0"/>
          <w:i/>
          <w:iCs/>
          <w:color w:val="4F81BD" w:themeColor="accent1"/>
          <w:spacing w:val="15"/>
          <w:sz w:val="32"/>
        </w:rPr>
      </w:pPr>
    </w:p>
    <w:p w14:paraId="2EBAC6F1" w14:textId="77777777" w:rsidR="005E5C4D" w:rsidRDefault="005E5C4D" w:rsidP="005E5C4D">
      <w:pPr>
        <w:pStyle w:val="Heading3"/>
      </w:pPr>
      <w:r>
        <w:t xml:space="preserve">L'obiettivo del progetto è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14:paraId="4E6EC984" w14:textId="77777777" w:rsidR="005E5C4D" w:rsidRDefault="005E5C4D" w:rsidP="005E5C4D">
      <w:pPr>
        <w:pStyle w:val="Heading3"/>
      </w:pPr>
      <w:r w:rsidRPr="008D3196">
        <w:t>La Gazzetta è un documento ufficiale pubblicato dalla Republica Italiana con cadenza al massimo giornaliera</w:t>
      </w:r>
      <w:r>
        <w:t xml:space="preserve"> e viene esposta in una pagina web al seguente indirizzo: </w:t>
      </w:r>
      <w:hyperlink r:id="rId9" w:history="1">
        <w:r w:rsidRPr="00111DD7">
          <w:rPr>
            <w:rStyle w:val="Hyperlink"/>
          </w:rPr>
          <w:t>http://www.gazzettaufficiale.it/</w:t>
        </w:r>
      </w:hyperlink>
      <w:r>
        <w:t xml:space="preserve"> (</w:t>
      </w:r>
      <w:r w:rsidRPr="00323106">
        <w:rPr>
          <w:b/>
        </w:rPr>
        <w:t>Home Page della Gazzetta</w:t>
      </w:r>
      <w:r>
        <w:t xml:space="preserve">). </w:t>
      </w:r>
      <w:r w:rsidRPr="008D3196">
        <w:t>Le sue pubblicazioni sono id</w:t>
      </w:r>
      <w:r>
        <w:t>entificate da data e un numero</w:t>
      </w:r>
      <w:r w:rsidRPr="008D3196">
        <w:t>, che si azzera con la fine dell'anno. Una pubblicazione espone, oltre a decreti, sentenze e regolamenti, diverse decine di bandi di vario tipo, offerti da enti anche molto diversi quali Regioni, Province, Comuni</w:t>
      </w:r>
      <w:r>
        <w:t xml:space="preserve">, Ministeri... </w:t>
      </w:r>
    </w:p>
    <w:p w14:paraId="0B35AF1D" w14:textId="77777777" w:rsidR="005E5C4D" w:rsidRDefault="005E5C4D" w:rsidP="005E5C4D">
      <w:pPr>
        <w:pStyle w:val="Heading3"/>
      </w:pPr>
      <w:r>
        <w:t xml:space="preserve">Le </w:t>
      </w:r>
      <w:r w:rsidRPr="002B03B9">
        <w:rPr>
          <w:b/>
        </w:rPr>
        <w:t>pubblicazioni</w:t>
      </w:r>
      <w:r>
        <w:t xml:space="preserve"> dei bandi pubblici della Gazzetta degli ultimi 30 giorni sono esposte nel sito web della Gazzetta Ufficiale, al seguente URL: </w:t>
      </w:r>
      <w:hyperlink r:id="rId10" w:history="1">
        <w:r w:rsidRPr="00911FCB">
          <w:rPr>
            <w:rStyle w:val="Hyperlink"/>
          </w:rPr>
          <w:t>http://www.gazzettaufficiale.it/30giorni/contratti</w:t>
        </w:r>
      </w:hyperlink>
      <w:r>
        <w:t xml:space="preserve"> (</w:t>
      </w:r>
      <w:r w:rsidRPr="00323106">
        <w:rPr>
          <w:b/>
        </w:rPr>
        <w:t>Pagina delle Pubblicazioni di Bandi pubblici</w:t>
      </w:r>
      <w:r w:rsidRPr="008D21F5">
        <w:t>)</w:t>
      </w:r>
      <w:r>
        <w:t>.</w:t>
      </w:r>
    </w:p>
    <w:p w14:paraId="258B9D11" w14:textId="77777777" w:rsidR="005E5C4D" w:rsidRDefault="005E5C4D" w:rsidP="005E5C4D">
      <w:pPr>
        <w:pStyle w:val="Heading3"/>
      </w:pPr>
      <w:r>
        <w:t>E' possibile raggiungere la pagina delle pubblicazioni dei bandi pubblici nella sezione "Gazzetta Ufficiale" esposta nella home page, in particolare scegliendo "5</w:t>
      </w:r>
      <w:r w:rsidRPr="00B93A53">
        <w:rPr>
          <w:vertAlign w:val="superscript"/>
        </w:rPr>
        <w:t>a</w:t>
      </w:r>
      <w:r>
        <w:rPr>
          <w:vertAlign w:val="superscript"/>
        </w:rPr>
        <w:t xml:space="preserve"> </w:t>
      </w:r>
      <w:r>
        <w:t>Serie Speciale - Contratti Pubblici".</w:t>
      </w:r>
    </w:p>
    <w:p w14:paraId="78154B1F" w14:textId="77777777" w:rsidR="005E5C4D" w:rsidRDefault="005E5C4D" w:rsidP="005E5C4D">
      <w:pPr>
        <w:pStyle w:val="Heading3"/>
      </w:pPr>
      <w:r w:rsidRPr="00B05CB6">
        <w:t xml:space="preserve">I </w:t>
      </w:r>
      <w:r w:rsidRPr="002B03B9">
        <w:rPr>
          <w:b/>
        </w:rPr>
        <w:t>bandi</w:t>
      </w:r>
      <w:r w:rsidRPr="00B05CB6">
        <w:t xml:space="preserve"> rappresentano delle gare pubbliche, cioè appalti di lavori o incarichi pubblici offerti dallo Stato e liberamente fruibili da privati o associazioni, previo concorso. Le informazioni principali che riguardano i bandi sono CIG (</w:t>
      </w:r>
      <w:r>
        <w:t xml:space="preserve">Codice Identificativo Gara) e </w:t>
      </w:r>
      <w:r w:rsidRPr="00B05CB6">
        <w:t>oggetto della gara.</w:t>
      </w:r>
    </w:p>
    <w:p w14:paraId="63EFDC12" w14:textId="77777777" w:rsidR="005E5C4D" w:rsidRDefault="005E5C4D" w:rsidP="005E5C4D">
      <w:pPr>
        <w:pStyle w:val="Heading3"/>
      </w:pPr>
      <w:r>
        <w:t>Per ogni nuovo bando disponibile si memorizzano in modo persistente queste informazioni, per poi notificare gli utenti interessati.</w:t>
      </w:r>
    </w:p>
    <w:p w14:paraId="03DA8977" w14:textId="77777777" w:rsidR="005E5C4D" w:rsidRDefault="005E5C4D" w:rsidP="005E5C4D">
      <w:pPr>
        <w:pStyle w:val="Heading3"/>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Pr="00D470B1">
        <w:t>.</w:t>
      </w:r>
    </w:p>
    <w:p w14:paraId="71D8556C" w14:textId="77777777" w:rsidR="005E5C4D" w:rsidRDefault="005E5C4D" w:rsidP="005E5C4D">
      <w:pPr>
        <w:pStyle w:val="Heading3"/>
      </w:pPr>
      <w:r w:rsidRPr="00D40AD9">
        <w:t>Gli utenti possono definire gli argomenti che interessano tramite alcune espressioni da ricercare nel testo del bando</w:t>
      </w:r>
      <w:r>
        <w:t>. Si definiscono le espressioni che devono comparire nel testo e quelle che invece non devono essere presenti; se poi il bando contiene una o più espressioni della prima categoria ma nessuna della seconda, allora l'utente è notificato.</w:t>
      </w:r>
    </w:p>
    <w:p w14:paraId="1351FD1C" w14:textId="77777777" w:rsidR="005E5C4D" w:rsidRDefault="005E5C4D" w:rsidP="005E5C4D">
      <w:pPr>
        <w:pStyle w:val="Heading3"/>
      </w:pPr>
      <w: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14:paraId="4B67CBCD" w14:textId="77777777" w:rsidR="005E5C4D" w:rsidRDefault="005E5C4D" w:rsidP="005E5C4D">
      <w:pPr>
        <w:pStyle w:val="Heading3"/>
      </w:pPr>
      <w:r>
        <w:t xml:space="preserve">Le </w:t>
      </w:r>
      <w:r w:rsidRPr="002D1426">
        <w:rPr>
          <w:b/>
        </w:rPr>
        <w:t>notifiche</w:t>
      </w:r>
      <w:r>
        <w:t xml:space="preserve"> avvengono tramite servizi Internet: un sito web e eventualmente posta elettronica, se l'utente lo ha specificato. In fase di registrazione l'utente definisce pertanto anche se desidera ricevere le notifiche per e-mail, oltre che visualizzarle sul sito web.</w:t>
      </w:r>
    </w:p>
    <w:p w14:paraId="68024CE4" w14:textId="77777777" w:rsidR="00376000" w:rsidRDefault="00376000" w:rsidP="005E5C4D">
      <w:pPr>
        <w:pStyle w:val="Heading3"/>
      </w:pPr>
    </w:p>
    <w:p w14:paraId="3B4CA35D" w14:textId="77777777" w:rsidR="00B41123" w:rsidRDefault="00B41123" w:rsidP="00B41123">
      <w:pPr>
        <w:pStyle w:val="NoSpacing"/>
      </w:pPr>
      <w:r>
        <w:rPr>
          <w:noProof/>
          <w:lang w:eastAsia="it-IT"/>
        </w:rPr>
        <w:drawing>
          <wp:anchor distT="360045" distB="720090" distL="114300" distR="114300" simplePos="0" relativeHeight="251659264" behindDoc="0" locked="0" layoutInCell="1" allowOverlap="1" wp14:anchorId="047F19CB" wp14:editId="1B0D3BB8">
            <wp:simplePos x="0" y="0"/>
            <wp:positionH relativeFrom="column">
              <wp:posOffset>462915</wp:posOffset>
            </wp:positionH>
            <wp:positionV relativeFrom="paragraph">
              <wp:posOffset>1421130</wp:posOffset>
            </wp:positionV>
            <wp:extent cx="5191125" cy="2941320"/>
            <wp:effectExtent l="19050" t="0" r="9525" b="0"/>
            <wp:wrapTopAndBottom/>
            <wp:docPr id="3" name="Immagine 2"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11"/>
                    <a:stretch>
                      <a:fillRect/>
                    </a:stretch>
                  </pic:blipFill>
                  <pic:spPr>
                    <a:xfrm>
                      <a:off x="0" y="0"/>
                      <a:ext cx="5191125" cy="2941320"/>
                    </a:xfrm>
                    <a:prstGeom prst="rect">
                      <a:avLst/>
                    </a:prstGeom>
                  </pic:spPr>
                </pic:pic>
              </a:graphicData>
            </a:graphic>
          </wp:anchor>
        </w:drawing>
      </w:r>
      <w:r>
        <w:t>FASI DEL PROCESSO</w:t>
      </w:r>
      <w:bookmarkStart w:id="56" w:name="_Toc485817566"/>
    </w:p>
    <w:p w14:paraId="06240D24" w14:textId="77777777" w:rsidR="00B41123" w:rsidRPr="00EF0707" w:rsidRDefault="00B41123" w:rsidP="00B41123">
      <w:pPr>
        <w:pStyle w:val="Heading1"/>
      </w:pPr>
      <w:r>
        <w:t>RICERCA NUOVA PUBBLICAZIONE</w:t>
      </w:r>
      <w:bookmarkEnd w:id="56"/>
    </w:p>
    <w:p w14:paraId="3018D633" w14:textId="77777777" w:rsidR="00B41123" w:rsidRDefault="00B41123" w:rsidP="00B41123">
      <w:r w:rsidRPr="00795504">
        <w:t>Una volta al giorno si collega al sito web della Gazzetta Ufficiale e cerca se è presente una nuova pubblicazione, controllandone la data e confrontandola con quella dell'ultima pubblicazione memorizzata dal sistema.</w:t>
      </w:r>
    </w:p>
    <w:p w14:paraId="43DE3E3D" w14:textId="77777777" w:rsidR="00B41123" w:rsidRPr="00795504" w:rsidRDefault="00B41123" w:rsidP="00B41123">
      <w:pPr>
        <w:rPr>
          <w:sz w:val="28"/>
          <w:szCs w:val="28"/>
        </w:rPr>
      </w:pPr>
      <w:r w:rsidRPr="00795504">
        <w:t xml:space="preserve">In caso ne sia presente una nuova, </w:t>
      </w:r>
      <w:r>
        <w:t xml:space="preserve">crea una nuova entry nell'entità </w:t>
      </w:r>
      <w:r w:rsidRPr="00795504">
        <w:t xml:space="preserve">Pubblicazione e memorizza le prime informazioni già disponibili (numero, data e URL) . Il processo può così avanzare; nel caso </w:t>
      </w:r>
      <w:r>
        <w:t xml:space="preserve">non sia presente nessuna </w:t>
      </w:r>
      <w:r w:rsidRPr="00795504">
        <w:t>nuova pubblicazione, non sono attivate le fasi successive del processo.</w:t>
      </w:r>
    </w:p>
    <w:p w14:paraId="40069096" w14:textId="77777777" w:rsidR="00B41123" w:rsidRDefault="00B41123" w:rsidP="00B41123">
      <w:pPr>
        <w:pStyle w:val="Heading1"/>
      </w:pPr>
      <w:bookmarkStart w:id="57" w:name="_Toc485817567"/>
      <w:r>
        <w:lastRenderedPageBreak/>
        <w:t>SCARICA PUBBLICAZIONE</w:t>
      </w:r>
      <w:bookmarkEnd w:id="57"/>
    </w:p>
    <w:p w14:paraId="56E5AFF2" w14:textId="77777777" w:rsidR="00B41123" w:rsidRDefault="00B41123" w:rsidP="00B41123">
      <w:r w:rsidRPr="0034331C">
        <w:t>Essendo disponibile una nuova pubblicazione, scarica la pagina corrispondente e analizza la pubblicazione, ricavando  tutti i bandi e inserendoli nel database insieme a URL corrispondente, nome dell'ente richiedente e testo per intero. Queste informazioni</w:t>
      </w:r>
      <w:r>
        <w:t xml:space="preserve"> </w:t>
      </w:r>
      <w:r w:rsidRPr="0034331C">
        <w:t>sono già disponbili all'interno della pubblicazione.</w:t>
      </w:r>
    </w:p>
    <w:p w14:paraId="449BAE81" w14:textId="77777777" w:rsidR="00B41123" w:rsidRDefault="00B41123" w:rsidP="00B41123">
      <w:r>
        <w:t>Una volta disponibili tutti i link ai bandi, sono scaricati uno per uno, aggiornando con nuove informazioni la precedente entry creata. La Pubblicazione può ora essere rimossa, in quanto tutti i bandi che conteneva sono stati scaricati.</w:t>
      </w:r>
    </w:p>
    <w:p w14:paraId="238271AB" w14:textId="77777777" w:rsidR="00B41123" w:rsidRDefault="00B41123" w:rsidP="00B41123">
      <w:r>
        <w:t xml:space="preserve">Questo meccanismo permette di avere un controllo sull'effetivo scaricamento di tutti i bandi della pubblicazione: se tutti i suoi bandi sono stati scaricati, allora la pubblicazione non dovrebbe più essere presente nel database; se invece è presente anche solo un bando di una pubblicazione e la pubblicazione stessa, con relativo stato SCARICATA, significa che c'è stato un malfunzionamento e quindi sarebbe opportuno ripetere tutta l'operazione di scaricamento. </w:t>
      </w:r>
      <w:bookmarkStart w:id="58" w:name="_Toc485817568"/>
    </w:p>
    <w:p w14:paraId="5E4F68B0" w14:textId="77777777" w:rsidR="00B41123" w:rsidRDefault="00B41123" w:rsidP="00B41123">
      <w:pPr>
        <w:pStyle w:val="Heading1"/>
      </w:pPr>
      <w:r>
        <w:t>PARSIFICA BANDI</w:t>
      </w:r>
      <w:bookmarkEnd w:id="58"/>
    </w:p>
    <w:p w14:paraId="2770114A" w14:textId="77777777" w:rsidR="00B41123" w:rsidRDefault="00B41123" w:rsidP="00B41123">
      <w:r>
        <w:t xml:space="preserve">Una volta disponibile il testo del bando, si parsifica e analizza per cercare di ricavare più informazioni possibili: oggetto del bando, CIG e descrizione; si separano anche logicamente nella struttura di memorizzazione. Queste informazioni, se presenti e se ricavabili, sono memorizzate all'interno dell'entità Bando, pronte per la prossima fase del processo. </w:t>
      </w:r>
    </w:p>
    <w:p w14:paraId="11540633" w14:textId="77777777" w:rsidR="00B41123" w:rsidRDefault="00B41123" w:rsidP="00B41123">
      <w:r>
        <w:t>Se il Parser non è stato in grado di ricavare le informazioni dal bando, perchè non presenti o male espresse o perchè il documento non era strutturato in un modo riconoscibile, rimane il testo integrale che può comunque essere utilizzato per la fase sucessiva.</w:t>
      </w:r>
      <w:bookmarkStart w:id="59" w:name="_Toc485817569"/>
    </w:p>
    <w:p w14:paraId="5F7E7C7C" w14:textId="77777777" w:rsidR="00B41123" w:rsidRPr="00B41123" w:rsidRDefault="00B41123" w:rsidP="00B41123">
      <w:pPr>
        <w:pStyle w:val="Heading1"/>
        <w:rPr>
          <w:szCs w:val="32"/>
        </w:rPr>
      </w:pPr>
      <w:r>
        <w:lastRenderedPageBreak/>
        <w:t>NOTIFICA BANDI</w:t>
      </w:r>
      <w:bookmarkEnd w:id="59"/>
    </w:p>
    <w:p w14:paraId="127A9676" w14:textId="77777777" w:rsidR="00B41123" w:rsidRDefault="00B41123" w:rsidP="00B41123">
      <w:r>
        <w:t>Per ogni utente memorizzato la cui proprietà DT_NOTIFICA risulta precedente o uguale a DT_INSERIMENTO (bando), analizza i nuovi bandi disponibili e controlla se rispettano o no le preferenze espresse.</w:t>
      </w:r>
    </w:p>
    <w:p w14:paraId="03EAF88C" w14:textId="77777777" w:rsidR="00B41123" w:rsidRDefault="00B41123" w:rsidP="00B41123">
      <w:r>
        <w:t>Ad ogni utente sono associate diverse espressioni regolari, tutte in OR fra loro, che devono o non devono comparire nel documento. Per ognuna di queste si tenta il match con l'oggetto (o il testo del documento, se l'oggetto manca): nel caso di espressioni MINUS, il match di una sola di queste comporta la fine immediata del controllo: l'utente non è notificato. Se, a operazione conclusa, una o più stringhe contenute nel bando hanno fatto match con almeno un'espressione regolare PLUS e non con quelle MINUS, l'utente è notificato. In altre parole, tutte le espressioni PLUS in OR fra loro vengono messe in AND con le espressioni di tipo MINUS (in OR fra loro) e tutte insieme vengono processate per il match con il bando, con la differenza che il match con il secondo tipo comporta il "fallimento" del riconoscimento.</w:t>
      </w:r>
    </w:p>
    <w:p w14:paraId="684DD7DE" w14:textId="77777777" w:rsidR="00B41123" w:rsidRDefault="00B41123" w:rsidP="00B41123">
      <w:r>
        <w:t>In seguito alla notifica di un utente, aggiorna il valore della proprietà DT_NOTIFICA (nell'entità utente) con la data e l'ora dell'invio della notifica.</w:t>
      </w:r>
    </w:p>
    <w:p w14:paraId="0D5F44A8" w14:textId="77777777" w:rsidR="00B41123" w:rsidRDefault="00B41123" w:rsidP="00B41123">
      <w:r>
        <w:t xml:space="preserve">Il controllo di data è necessario in quanto, se il sistema non è stato in grado di notificare l'utente nel giorno stesso in cui è stato aggiunto il bando, l'operazione può essere eseguita in un secondo momento. </w:t>
      </w:r>
    </w:p>
    <w:p w14:paraId="1AD98ED1" w14:textId="77777777" w:rsidR="00B41123" w:rsidRDefault="00B41123" w:rsidP="00B41123">
      <w:r>
        <w:t>Se nessun bando interessa agli utenti registrati (secondo i criteri appena descritti), questa fase si conclude; se invece è presente almeno un bando che rispetta i parametri di uno o più utenti, sono notificati sul sito web. Se l'utente ha scelto di ricevere le notifiche anche tramite e-mail, il sistema provvede ad informare l'utente anche secondo questa modalità</w:t>
      </w:r>
    </w:p>
    <w:p w14:paraId="27489ABB" w14:textId="77777777" w:rsidR="00B41123" w:rsidRDefault="00B41123" w:rsidP="00B41123">
      <w:r>
        <w:t>Terminata questa fase, la catena di processi è conclusa e si deve aspettare la disponibilità di una nuova pubblicazione prima che tutto riparta.</w:t>
      </w:r>
    </w:p>
    <w:p w14:paraId="2764B141" w14:textId="77777777" w:rsidR="00B41123" w:rsidRDefault="0029308C" w:rsidP="0029308C">
      <w:pPr>
        <w:pStyle w:val="Subtitle"/>
      </w:pPr>
      <w:r>
        <w:lastRenderedPageBreak/>
        <w:t>Architettura</w:t>
      </w:r>
    </w:p>
    <w:p w14:paraId="5CF0E2BA" w14:textId="77777777" w:rsidR="0029308C" w:rsidRDefault="0029308C" w:rsidP="0029308C">
      <w:pPr>
        <w:pStyle w:val="NoSpacing"/>
      </w:pPr>
      <w:r>
        <w:t>DATABASE</w:t>
      </w:r>
    </w:p>
    <w:p w14:paraId="2036EACA" w14:textId="77777777" w:rsidR="0029308C" w:rsidRDefault="0029308C" w:rsidP="0029308C">
      <w:pPr>
        <w:jc w:val="center"/>
      </w:pPr>
      <w:r w:rsidRPr="0029308C">
        <w:rPr>
          <w:noProof/>
          <w:lang w:eastAsia="it-IT" w:bidi="ar-SA"/>
        </w:rPr>
        <w:drawing>
          <wp:inline distT="0" distB="0" distL="0" distR="0" wp14:anchorId="65B8B372" wp14:editId="79C8FFB1">
            <wp:extent cx="4388785" cy="2311880"/>
            <wp:effectExtent l="19050" t="0" r="0" b="0"/>
            <wp:docPr id="6" name="Immagine 5"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2"/>
                    <a:stretch>
                      <a:fillRect/>
                    </a:stretch>
                  </pic:blipFill>
                  <pic:spPr>
                    <a:xfrm>
                      <a:off x="0" y="0"/>
                      <a:ext cx="4388785" cy="2311880"/>
                    </a:xfrm>
                    <a:prstGeom prst="rect">
                      <a:avLst/>
                    </a:prstGeom>
                  </pic:spPr>
                </pic:pic>
              </a:graphicData>
            </a:graphic>
          </wp:inline>
        </w:drawing>
      </w:r>
      <w:bookmarkStart w:id="60" w:name="_Toc485817561"/>
    </w:p>
    <w:p w14:paraId="75DA0C77" w14:textId="77777777" w:rsidR="0029308C" w:rsidRDefault="0029308C" w:rsidP="0029308C">
      <w:pPr>
        <w:pStyle w:val="Heading1"/>
        <w:rPr>
          <w:lang w:eastAsia="en-US" w:bidi="ar-SA"/>
        </w:rPr>
      </w:pPr>
      <w:r>
        <w:t>PUBBLICAZIONE</w:t>
      </w:r>
      <w:bookmarkEnd w:id="60"/>
    </w:p>
    <w:p w14:paraId="491D1D34" w14:textId="77777777" w:rsidR="0029308C" w:rsidRDefault="0029308C" w:rsidP="0029308C">
      <w:r>
        <w:t>Permette di modellare le pubblicazioni della Gazzetta Ufficiale</w:t>
      </w:r>
    </w:p>
    <w:tbl>
      <w:tblPr>
        <w:tblStyle w:val="TableGrid"/>
        <w:tblW w:w="0" w:type="auto"/>
        <w:jc w:val="center"/>
        <w:tblLook w:val="04A0" w:firstRow="1" w:lastRow="0" w:firstColumn="1" w:lastColumn="0" w:noHBand="0" w:noVBand="1"/>
      </w:tblPr>
      <w:tblGrid>
        <w:gridCol w:w="2630"/>
        <w:gridCol w:w="2030"/>
        <w:gridCol w:w="2513"/>
        <w:gridCol w:w="2455"/>
      </w:tblGrid>
      <w:tr w:rsidR="0029308C" w:rsidRPr="00810036" w14:paraId="70E8838B" w14:textId="77777777" w:rsidTr="00A57980">
        <w:trPr>
          <w:jc w:val="center"/>
        </w:trPr>
        <w:tc>
          <w:tcPr>
            <w:tcW w:w="0" w:type="auto"/>
            <w:shd w:val="clear" w:color="auto" w:fill="262626" w:themeFill="text1" w:themeFillTint="D9"/>
          </w:tcPr>
          <w:p w14:paraId="7CF623FC" w14:textId="77777777" w:rsidR="0029308C" w:rsidRPr="00810036" w:rsidRDefault="0029308C" w:rsidP="0029308C">
            <w:r>
              <w:t>Nome Proprietà</w:t>
            </w:r>
          </w:p>
        </w:tc>
        <w:tc>
          <w:tcPr>
            <w:tcW w:w="0" w:type="auto"/>
            <w:shd w:val="clear" w:color="auto" w:fill="262626" w:themeFill="text1" w:themeFillTint="D9"/>
          </w:tcPr>
          <w:p w14:paraId="09CF816C" w14:textId="77777777" w:rsidR="0029308C" w:rsidRPr="00810036" w:rsidRDefault="0029308C" w:rsidP="0029308C">
            <w:r>
              <w:t>Tipo</w:t>
            </w:r>
          </w:p>
        </w:tc>
        <w:tc>
          <w:tcPr>
            <w:tcW w:w="0" w:type="auto"/>
            <w:shd w:val="clear" w:color="auto" w:fill="262626" w:themeFill="text1" w:themeFillTint="D9"/>
          </w:tcPr>
          <w:p w14:paraId="78A4BDE9" w14:textId="77777777" w:rsidR="0029308C" w:rsidRPr="00810036" w:rsidRDefault="0029308C" w:rsidP="0029308C">
            <w:r>
              <w:t>Null / Extra</w:t>
            </w:r>
          </w:p>
        </w:tc>
        <w:tc>
          <w:tcPr>
            <w:tcW w:w="0" w:type="auto"/>
            <w:shd w:val="clear" w:color="auto" w:fill="262626" w:themeFill="text1" w:themeFillTint="D9"/>
          </w:tcPr>
          <w:p w14:paraId="63167DE4" w14:textId="77777777" w:rsidR="0029308C" w:rsidRPr="00810036" w:rsidRDefault="0029308C" w:rsidP="0029308C">
            <w:r>
              <w:t>Commenti</w:t>
            </w:r>
          </w:p>
        </w:tc>
      </w:tr>
      <w:tr w:rsidR="0029308C" w:rsidRPr="001D257E" w14:paraId="258A0167" w14:textId="77777777" w:rsidTr="00A57980">
        <w:trPr>
          <w:trHeight w:val="964"/>
          <w:jc w:val="center"/>
        </w:trPr>
        <w:tc>
          <w:tcPr>
            <w:tcW w:w="0" w:type="auto"/>
            <w:vAlign w:val="center"/>
          </w:tcPr>
          <w:p w14:paraId="230B6508" w14:textId="77777777" w:rsidR="0029308C" w:rsidRPr="001D257E" w:rsidRDefault="0029308C" w:rsidP="0029308C">
            <w:r w:rsidRPr="001D257E">
              <w:t>CD_</w:t>
            </w:r>
            <w:r>
              <w:t>PUBBLICAZIONE</w:t>
            </w:r>
          </w:p>
        </w:tc>
        <w:tc>
          <w:tcPr>
            <w:tcW w:w="0" w:type="auto"/>
            <w:vAlign w:val="center"/>
          </w:tcPr>
          <w:p w14:paraId="072FAF5D" w14:textId="77777777" w:rsidR="0029308C" w:rsidRPr="001D257E" w:rsidRDefault="0029308C" w:rsidP="0029308C">
            <w:r>
              <w:t>BIGINT</w:t>
            </w:r>
          </w:p>
        </w:tc>
        <w:tc>
          <w:tcPr>
            <w:tcW w:w="0" w:type="auto"/>
            <w:vAlign w:val="center"/>
          </w:tcPr>
          <w:p w14:paraId="4B6732E4" w14:textId="77777777" w:rsidR="0029308C" w:rsidRPr="001D257E" w:rsidRDefault="0029308C" w:rsidP="0029308C">
            <w:r>
              <w:t>PRIMARY, AUTO_INCREMENT</w:t>
            </w:r>
          </w:p>
        </w:tc>
        <w:tc>
          <w:tcPr>
            <w:tcW w:w="0" w:type="auto"/>
            <w:vAlign w:val="center"/>
          </w:tcPr>
          <w:p w14:paraId="51181FD5" w14:textId="77777777" w:rsidR="0029308C" w:rsidRPr="001D257E" w:rsidRDefault="0029308C" w:rsidP="0029308C">
            <w:r>
              <w:t>Identificativo della pubblicazione. Popolato automaticamente</w:t>
            </w:r>
          </w:p>
        </w:tc>
      </w:tr>
      <w:tr w:rsidR="0029308C" w:rsidRPr="001D257E" w14:paraId="0DE4E85E" w14:textId="77777777" w:rsidTr="00A57980">
        <w:trPr>
          <w:trHeight w:val="964"/>
          <w:jc w:val="center"/>
        </w:trPr>
        <w:tc>
          <w:tcPr>
            <w:tcW w:w="0" w:type="auto"/>
            <w:vAlign w:val="center"/>
          </w:tcPr>
          <w:p w14:paraId="3A6489C9" w14:textId="77777777" w:rsidR="0029308C" w:rsidRDefault="0029308C" w:rsidP="0029308C">
            <w:r>
              <w:t>DT_INSERIMENTO</w:t>
            </w:r>
          </w:p>
        </w:tc>
        <w:tc>
          <w:tcPr>
            <w:tcW w:w="0" w:type="auto"/>
            <w:vAlign w:val="center"/>
          </w:tcPr>
          <w:p w14:paraId="3E06B4CB" w14:textId="77777777" w:rsidR="0029308C" w:rsidRPr="00BA7CCC" w:rsidRDefault="0029308C" w:rsidP="0029308C">
            <w:r>
              <w:t>DATETIME</w:t>
            </w:r>
          </w:p>
        </w:tc>
        <w:tc>
          <w:tcPr>
            <w:tcW w:w="0" w:type="auto"/>
            <w:vAlign w:val="center"/>
          </w:tcPr>
          <w:p w14:paraId="2252A23F" w14:textId="77777777" w:rsidR="0029308C" w:rsidRDefault="0029308C" w:rsidP="0029308C"/>
        </w:tc>
        <w:tc>
          <w:tcPr>
            <w:tcW w:w="0" w:type="auto"/>
            <w:vAlign w:val="center"/>
          </w:tcPr>
          <w:p w14:paraId="5726FDD6" w14:textId="77777777" w:rsidR="0029308C" w:rsidRDefault="0029308C" w:rsidP="0029308C">
            <w:r>
              <w:t>Data del'inserimento della pubblicazione nel database</w:t>
            </w:r>
          </w:p>
        </w:tc>
      </w:tr>
      <w:tr w:rsidR="0029308C" w:rsidRPr="001D257E" w14:paraId="420D2E52" w14:textId="77777777" w:rsidTr="00A57980">
        <w:trPr>
          <w:trHeight w:val="964"/>
          <w:jc w:val="center"/>
        </w:trPr>
        <w:tc>
          <w:tcPr>
            <w:tcW w:w="0" w:type="auto"/>
            <w:vAlign w:val="center"/>
          </w:tcPr>
          <w:p w14:paraId="21B307A9" w14:textId="77777777" w:rsidR="0029308C" w:rsidRDefault="0029308C" w:rsidP="0029308C">
            <w:r>
              <w:t>NM_PUBBLICAZIONE</w:t>
            </w:r>
          </w:p>
        </w:tc>
        <w:tc>
          <w:tcPr>
            <w:tcW w:w="0" w:type="auto"/>
            <w:vAlign w:val="center"/>
          </w:tcPr>
          <w:p w14:paraId="6C39A9FF" w14:textId="77777777" w:rsidR="0029308C" w:rsidRDefault="0029308C" w:rsidP="0029308C">
            <w:r>
              <w:t>INTEGER</w:t>
            </w:r>
          </w:p>
        </w:tc>
        <w:tc>
          <w:tcPr>
            <w:tcW w:w="0" w:type="auto"/>
            <w:vAlign w:val="center"/>
          </w:tcPr>
          <w:p w14:paraId="7B3B800A" w14:textId="77777777" w:rsidR="0029308C" w:rsidRDefault="0029308C" w:rsidP="0029308C"/>
        </w:tc>
        <w:tc>
          <w:tcPr>
            <w:tcW w:w="0" w:type="auto"/>
            <w:vAlign w:val="center"/>
          </w:tcPr>
          <w:p w14:paraId="34ABE8C2" w14:textId="77777777" w:rsidR="0029308C" w:rsidRDefault="0029308C" w:rsidP="0029308C">
            <w:r>
              <w:t>Numero della pubblicazione</w:t>
            </w:r>
          </w:p>
        </w:tc>
      </w:tr>
      <w:tr w:rsidR="0029308C" w:rsidRPr="001D257E" w14:paraId="3619F77B" w14:textId="77777777" w:rsidTr="00A57980">
        <w:trPr>
          <w:trHeight w:val="964"/>
          <w:jc w:val="center"/>
        </w:trPr>
        <w:tc>
          <w:tcPr>
            <w:tcW w:w="0" w:type="auto"/>
            <w:vAlign w:val="center"/>
          </w:tcPr>
          <w:p w14:paraId="0EB6E372" w14:textId="77777777" w:rsidR="0029308C" w:rsidRPr="001D257E" w:rsidRDefault="0029308C" w:rsidP="0029308C">
            <w:r>
              <w:t>STATO</w:t>
            </w:r>
          </w:p>
        </w:tc>
        <w:tc>
          <w:tcPr>
            <w:tcW w:w="0" w:type="auto"/>
            <w:vAlign w:val="center"/>
          </w:tcPr>
          <w:p w14:paraId="19405639" w14:textId="77777777" w:rsidR="0029308C" w:rsidRPr="00BA7CCC" w:rsidRDefault="0029308C" w:rsidP="0029308C">
            <w:r>
              <w:t>ENUM</w:t>
            </w:r>
          </w:p>
        </w:tc>
        <w:tc>
          <w:tcPr>
            <w:tcW w:w="0" w:type="auto"/>
            <w:vAlign w:val="center"/>
          </w:tcPr>
          <w:p w14:paraId="543878F6" w14:textId="77777777" w:rsidR="0029308C" w:rsidRPr="001D257E" w:rsidRDefault="0029308C" w:rsidP="0029308C"/>
        </w:tc>
        <w:tc>
          <w:tcPr>
            <w:tcW w:w="0" w:type="auto"/>
            <w:vAlign w:val="center"/>
          </w:tcPr>
          <w:p w14:paraId="15854E4F" w14:textId="77777777" w:rsidR="0029308C" w:rsidRPr="001D257E" w:rsidRDefault="0029308C" w:rsidP="0029308C">
            <w:r>
              <w:t>DA_SCARICARE, SCARICATA</w:t>
            </w:r>
          </w:p>
        </w:tc>
      </w:tr>
      <w:tr w:rsidR="0029308C" w:rsidRPr="001D257E" w14:paraId="33C2D2B8" w14:textId="77777777" w:rsidTr="00A57980">
        <w:trPr>
          <w:trHeight w:val="964"/>
          <w:jc w:val="center"/>
        </w:trPr>
        <w:tc>
          <w:tcPr>
            <w:tcW w:w="0" w:type="auto"/>
            <w:vAlign w:val="center"/>
          </w:tcPr>
          <w:p w14:paraId="1D37E7CD" w14:textId="77777777" w:rsidR="0029308C" w:rsidRPr="001D257E" w:rsidRDefault="0029308C" w:rsidP="0029308C">
            <w:r>
              <w:t>URL</w:t>
            </w:r>
          </w:p>
        </w:tc>
        <w:tc>
          <w:tcPr>
            <w:tcW w:w="0" w:type="auto"/>
            <w:vAlign w:val="center"/>
          </w:tcPr>
          <w:p w14:paraId="04C46D35" w14:textId="77777777" w:rsidR="0029308C" w:rsidRPr="001D257E" w:rsidRDefault="0029308C" w:rsidP="0029308C">
            <w:r>
              <w:t>VARCHAR(1000)</w:t>
            </w:r>
          </w:p>
        </w:tc>
        <w:tc>
          <w:tcPr>
            <w:tcW w:w="0" w:type="auto"/>
            <w:vAlign w:val="center"/>
          </w:tcPr>
          <w:p w14:paraId="7E9E3389" w14:textId="77777777" w:rsidR="0029308C" w:rsidRPr="001D257E" w:rsidRDefault="0029308C" w:rsidP="0029308C"/>
        </w:tc>
        <w:tc>
          <w:tcPr>
            <w:tcW w:w="0" w:type="auto"/>
            <w:vAlign w:val="center"/>
          </w:tcPr>
          <w:p w14:paraId="162C1232" w14:textId="77777777" w:rsidR="0029308C" w:rsidRPr="001D257E" w:rsidRDefault="0029308C" w:rsidP="0029308C">
            <w:r>
              <w:t>Indirizzo URL della pubblicazione</w:t>
            </w:r>
          </w:p>
        </w:tc>
      </w:tr>
    </w:tbl>
    <w:p w14:paraId="541AAC6B" w14:textId="77777777" w:rsidR="0029308C" w:rsidRPr="00DE6C71" w:rsidRDefault="0029308C" w:rsidP="0029308C">
      <w:pPr>
        <w:pStyle w:val="Heading1"/>
      </w:pPr>
      <w:bookmarkStart w:id="61" w:name="_Toc485817562"/>
      <w:r>
        <w:lastRenderedPageBreak/>
        <w:t>BANDO</w:t>
      </w:r>
      <w:bookmarkEnd w:id="61"/>
    </w:p>
    <w:p w14:paraId="1E555AF7" w14:textId="77777777" w:rsidR="0029308C" w:rsidRPr="00BC542A" w:rsidRDefault="0029308C" w:rsidP="0029308C">
      <w:r>
        <w:t>L'entità bando rappresenta un bando di gara pubblica contenuto in una pubblicazione della Gazetta.</w:t>
      </w:r>
    </w:p>
    <w:tbl>
      <w:tblPr>
        <w:tblStyle w:val="TableGrid"/>
        <w:tblW w:w="0" w:type="auto"/>
        <w:jc w:val="center"/>
        <w:tblLook w:val="04A0" w:firstRow="1" w:lastRow="0" w:firstColumn="1" w:lastColumn="0" w:noHBand="0" w:noVBand="1"/>
      </w:tblPr>
      <w:tblGrid>
        <w:gridCol w:w="2577"/>
        <w:gridCol w:w="2030"/>
        <w:gridCol w:w="2738"/>
        <w:gridCol w:w="2283"/>
      </w:tblGrid>
      <w:tr w:rsidR="0029308C" w:rsidRPr="00810036" w14:paraId="15AD3A2D" w14:textId="77777777" w:rsidTr="00A57980">
        <w:trPr>
          <w:jc w:val="center"/>
        </w:trPr>
        <w:tc>
          <w:tcPr>
            <w:tcW w:w="0" w:type="auto"/>
            <w:shd w:val="clear" w:color="auto" w:fill="262626" w:themeFill="text1" w:themeFillTint="D9"/>
          </w:tcPr>
          <w:p w14:paraId="4B8F8441" w14:textId="77777777" w:rsidR="0029308C" w:rsidRPr="00810036" w:rsidRDefault="0029308C" w:rsidP="0029308C">
            <w:r>
              <w:t>Nome Proprietà</w:t>
            </w:r>
          </w:p>
        </w:tc>
        <w:tc>
          <w:tcPr>
            <w:tcW w:w="0" w:type="auto"/>
            <w:shd w:val="clear" w:color="auto" w:fill="262626" w:themeFill="text1" w:themeFillTint="D9"/>
          </w:tcPr>
          <w:p w14:paraId="5BD1993D" w14:textId="77777777" w:rsidR="0029308C" w:rsidRPr="00810036" w:rsidRDefault="0029308C" w:rsidP="0029308C">
            <w:r>
              <w:t>Tipo</w:t>
            </w:r>
          </w:p>
        </w:tc>
        <w:tc>
          <w:tcPr>
            <w:tcW w:w="0" w:type="auto"/>
            <w:shd w:val="clear" w:color="auto" w:fill="262626" w:themeFill="text1" w:themeFillTint="D9"/>
          </w:tcPr>
          <w:p w14:paraId="12F09B05" w14:textId="77777777" w:rsidR="0029308C" w:rsidRPr="00810036" w:rsidRDefault="0029308C" w:rsidP="0029308C">
            <w:r>
              <w:t>Null / Extra</w:t>
            </w:r>
          </w:p>
        </w:tc>
        <w:tc>
          <w:tcPr>
            <w:tcW w:w="0" w:type="auto"/>
            <w:shd w:val="clear" w:color="auto" w:fill="262626" w:themeFill="text1" w:themeFillTint="D9"/>
          </w:tcPr>
          <w:p w14:paraId="3377CAD6" w14:textId="77777777" w:rsidR="0029308C" w:rsidRPr="00810036" w:rsidRDefault="0029308C" w:rsidP="0029308C">
            <w:r>
              <w:t>Commenti</w:t>
            </w:r>
          </w:p>
        </w:tc>
      </w:tr>
      <w:tr w:rsidR="0029308C" w:rsidRPr="001D257E" w14:paraId="0496832F" w14:textId="77777777" w:rsidTr="00A57980">
        <w:trPr>
          <w:trHeight w:val="964"/>
          <w:jc w:val="center"/>
        </w:trPr>
        <w:tc>
          <w:tcPr>
            <w:tcW w:w="0" w:type="auto"/>
            <w:vAlign w:val="center"/>
          </w:tcPr>
          <w:p w14:paraId="319DA04C" w14:textId="77777777" w:rsidR="0029308C" w:rsidRPr="001D257E" w:rsidRDefault="0029308C" w:rsidP="0029308C">
            <w:r w:rsidRPr="001D257E">
              <w:t>CD_BANDO</w:t>
            </w:r>
          </w:p>
        </w:tc>
        <w:tc>
          <w:tcPr>
            <w:tcW w:w="0" w:type="auto"/>
            <w:vAlign w:val="center"/>
          </w:tcPr>
          <w:p w14:paraId="071B562F" w14:textId="77777777" w:rsidR="0029308C" w:rsidRPr="001D257E" w:rsidRDefault="0029308C" w:rsidP="0029308C">
            <w:r>
              <w:t>BIGINT</w:t>
            </w:r>
          </w:p>
        </w:tc>
        <w:tc>
          <w:tcPr>
            <w:tcW w:w="0" w:type="auto"/>
            <w:vAlign w:val="center"/>
          </w:tcPr>
          <w:p w14:paraId="3EC602FF" w14:textId="77777777" w:rsidR="0029308C" w:rsidRPr="001D257E" w:rsidRDefault="0029308C" w:rsidP="0029308C">
            <w:r>
              <w:t>PRIMARY, AUTO_INCREMENT</w:t>
            </w:r>
          </w:p>
        </w:tc>
        <w:tc>
          <w:tcPr>
            <w:tcW w:w="0" w:type="auto"/>
            <w:vAlign w:val="center"/>
          </w:tcPr>
          <w:p w14:paraId="4D6DB3C6" w14:textId="77777777" w:rsidR="0029308C" w:rsidRPr="001D257E" w:rsidRDefault="0029308C" w:rsidP="0029308C">
            <w:r>
              <w:t>Identificativo del bando, generato in automatico</w:t>
            </w:r>
          </w:p>
        </w:tc>
      </w:tr>
      <w:tr w:rsidR="0029308C" w:rsidRPr="001D257E" w14:paraId="2BE17F5C" w14:textId="77777777" w:rsidTr="00A57980">
        <w:trPr>
          <w:trHeight w:val="964"/>
          <w:jc w:val="center"/>
        </w:trPr>
        <w:tc>
          <w:tcPr>
            <w:tcW w:w="0" w:type="auto"/>
            <w:vAlign w:val="center"/>
          </w:tcPr>
          <w:p w14:paraId="1D3343CB" w14:textId="77777777" w:rsidR="0029308C" w:rsidRDefault="0029308C" w:rsidP="0029308C">
            <w:r>
              <w:t>CD_ESTERNO</w:t>
            </w:r>
          </w:p>
        </w:tc>
        <w:tc>
          <w:tcPr>
            <w:tcW w:w="0" w:type="auto"/>
            <w:vAlign w:val="center"/>
          </w:tcPr>
          <w:p w14:paraId="52BC928B" w14:textId="77777777" w:rsidR="0029308C" w:rsidRPr="00BA7CCC" w:rsidRDefault="0029308C" w:rsidP="0029308C">
            <w:r w:rsidRPr="00BA7CCC">
              <w:t>VARCHAR (250)</w:t>
            </w:r>
          </w:p>
        </w:tc>
        <w:tc>
          <w:tcPr>
            <w:tcW w:w="0" w:type="auto"/>
            <w:vAlign w:val="center"/>
          </w:tcPr>
          <w:p w14:paraId="274EC97F" w14:textId="77777777" w:rsidR="0029308C" w:rsidRDefault="0029308C" w:rsidP="0029308C">
            <w:r>
              <w:t>UNIQUE</w:t>
            </w:r>
          </w:p>
        </w:tc>
        <w:tc>
          <w:tcPr>
            <w:tcW w:w="0" w:type="auto"/>
            <w:vAlign w:val="center"/>
          </w:tcPr>
          <w:p w14:paraId="1494CF4D" w14:textId="77777777" w:rsidR="0029308C" w:rsidRDefault="0029308C" w:rsidP="0029308C">
            <w:r>
              <w:t>Codice del bando che si trova nella pubblicazione (TX17BFC9332)</w:t>
            </w:r>
          </w:p>
        </w:tc>
      </w:tr>
      <w:tr w:rsidR="0029308C" w:rsidRPr="001D257E" w14:paraId="744D8600" w14:textId="77777777" w:rsidTr="00A57980">
        <w:trPr>
          <w:trHeight w:val="964"/>
          <w:jc w:val="center"/>
        </w:trPr>
        <w:tc>
          <w:tcPr>
            <w:tcW w:w="0" w:type="auto"/>
            <w:vAlign w:val="center"/>
          </w:tcPr>
          <w:p w14:paraId="04DFC3B8" w14:textId="77777777" w:rsidR="0029308C" w:rsidRDefault="0029308C" w:rsidP="0029308C">
            <w:r>
              <w:t>CD_PUBBLICAZIONE</w:t>
            </w:r>
          </w:p>
        </w:tc>
        <w:tc>
          <w:tcPr>
            <w:tcW w:w="0" w:type="auto"/>
            <w:vAlign w:val="center"/>
          </w:tcPr>
          <w:p w14:paraId="17640E69" w14:textId="77777777" w:rsidR="0029308C" w:rsidRDefault="0029308C" w:rsidP="0029308C">
            <w:r>
              <w:t>BIGINT</w:t>
            </w:r>
          </w:p>
        </w:tc>
        <w:tc>
          <w:tcPr>
            <w:tcW w:w="0" w:type="auto"/>
            <w:vAlign w:val="center"/>
          </w:tcPr>
          <w:p w14:paraId="74899E32" w14:textId="77777777" w:rsidR="0029308C" w:rsidRDefault="0029308C" w:rsidP="0029308C">
            <w:r>
              <w:t>REFERENCES PUBBLICAZIONE (CD_PUBBLICAZIONE)</w:t>
            </w:r>
          </w:p>
        </w:tc>
        <w:tc>
          <w:tcPr>
            <w:tcW w:w="0" w:type="auto"/>
            <w:vAlign w:val="center"/>
          </w:tcPr>
          <w:p w14:paraId="5E86CC03" w14:textId="77777777" w:rsidR="0029308C" w:rsidRDefault="0029308C" w:rsidP="0029308C">
            <w:r>
              <w:t>Rappresenta la relazione fra BANDO e PUBBLICAZIONE</w:t>
            </w:r>
          </w:p>
        </w:tc>
      </w:tr>
      <w:tr w:rsidR="0029308C" w:rsidRPr="001D257E" w14:paraId="636EE971" w14:textId="77777777" w:rsidTr="00A57980">
        <w:trPr>
          <w:trHeight w:val="964"/>
          <w:jc w:val="center"/>
        </w:trPr>
        <w:tc>
          <w:tcPr>
            <w:tcW w:w="0" w:type="auto"/>
            <w:vAlign w:val="center"/>
          </w:tcPr>
          <w:p w14:paraId="5D1A91F4" w14:textId="77777777" w:rsidR="0029308C" w:rsidRPr="001D257E" w:rsidRDefault="0029308C" w:rsidP="0029308C">
            <w:r w:rsidRPr="001D257E">
              <w:t>CIG</w:t>
            </w:r>
          </w:p>
        </w:tc>
        <w:tc>
          <w:tcPr>
            <w:tcW w:w="0" w:type="auto"/>
            <w:vAlign w:val="center"/>
          </w:tcPr>
          <w:p w14:paraId="5F5E2377" w14:textId="77777777" w:rsidR="0029308C" w:rsidRPr="00BA7CCC" w:rsidRDefault="0029308C" w:rsidP="0029308C">
            <w:r w:rsidRPr="00BA7CCC">
              <w:t>VARCHAR (</w:t>
            </w:r>
            <w:r>
              <w:t>250</w:t>
            </w:r>
            <w:r w:rsidRPr="00BA7CCC">
              <w:t>)</w:t>
            </w:r>
          </w:p>
        </w:tc>
        <w:tc>
          <w:tcPr>
            <w:tcW w:w="0" w:type="auto"/>
            <w:vAlign w:val="center"/>
          </w:tcPr>
          <w:p w14:paraId="398386AA" w14:textId="77777777" w:rsidR="0029308C" w:rsidRPr="001D257E" w:rsidRDefault="0029308C" w:rsidP="0029308C">
            <w:r>
              <w:t>Null</w:t>
            </w:r>
          </w:p>
        </w:tc>
        <w:tc>
          <w:tcPr>
            <w:tcW w:w="0" w:type="auto"/>
            <w:vAlign w:val="center"/>
          </w:tcPr>
          <w:p w14:paraId="05D1F9F5" w14:textId="77777777" w:rsidR="0029308C" w:rsidRPr="001D257E" w:rsidRDefault="0029308C" w:rsidP="0029308C">
            <w:r>
              <w:t>Codice Identificativo Gara, riportato sul bando</w:t>
            </w:r>
          </w:p>
        </w:tc>
      </w:tr>
      <w:tr w:rsidR="0029308C" w:rsidRPr="001D257E" w14:paraId="14D9F06F" w14:textId="77777777" w:rsidTr="00A57980">
        <w:trPr>
          <w:trHeight w:val="964"/>
          <w:jc w:val="center"/>
        </w:trPr>
        <w:tc>
          <w:tcPr>
            <w:tcW w:w="0" w:type="auto"/>
            <w:vAlign w:val="center"/>
          </w:tcPr>
          <w:p w14:paraId="30FE9228" w14:textId="77777777" w:rsidR="0029308C" w:rsidRPr="001D257E" w:rsidRDefault="0029308C" w:rsidP="0029308C">
            <w:r w:rsidRPr="001D257E">
              <w:t>TIPO</w:t>
            </w:r>
          </w:p>
        </w:tc>
        <w:tc>
          <w:tcPr>
            <w:tcW w:w="0" w:type="auto"/>
            <w:vAlign w:val="center"/>
          </w:tcPr>
          <w:p w14:paraId="3139D6E8" w14:textId="77777777" w:rsidR="0029308C" w:rsidRPr="001D257E" w:rsidRDefault="0029308C" w:rsidP="0029308C">
            <w:r>
              <w:t>VARCHAR (50)</w:t>
            </w:r>
          </w:p>
        </w:tc>
        <w:tc>
          <w:tcPr>
            <w:tcW w:w="0" w:type="auto"/>
            <w:vAlign w:val="center"/>
          </w:tcPr>
          <w:p w14:paraId="12F65BF9" w14:textId="77777777" w:rsidR="0029308C" w:rsidRPr="001D257E" w:rsidRDefault="0029308C" w:rsidP="0029308C">
            <w:r>
              <w:t>Null</w:t>
            </w:r>
          </w:p>
        </w:tc>
        <w:tc>
          <w:tcPr>
            <w:tcW w:w="0" w:type="auto"/>
            <w:vAlign w:val="center"/>
          </w:tcPr>
          <w:p w14:paraId="10332332" w14:textId="77777777" w:rsidR="0029308C" w:rsidRPr="001D257E" w:rsidRDefault="0029308C" w:rsidP="0029308C">
            <w:r>
              <w:t xml:space="preserve">Bando di Gara / </w:t>
            </w:r>
            <w:r w:rsidRPr="007D7E85">
              <w:t>Estratto di bando di gara / Bando di gara a procedura aperta</w:t>
            </w:r>
          </w:p>
        </w:tc>
      </w:tr>
      <w:tr w:rsidR="0029308C" w:rsidRPr="001D257E" w14:paraId="5EF3F31A" w14:textId="77777777" w:rsidTr="00A57980">
        <w:trPr>
          <w:trHeight w:val="964"/>
          <w:jc w:val="center"/>
        </w:trPr>
        <w:tc>
          <w:tcPr>
            <w:tcW w:w="0" w:type="auto"/>
            <w:vAlign w:val="center"/>
          </w:tcPr>
          <w:p w14:paraId="07E99FCE" w14:textId="77777777" w:rsidR="0029308C" w:rsidRPr="001D257E" w:rsidRDefault="0029308C" w:rsidP="0029308C">
            <w:r>
              <w:t>TIPO</w:t>
            </w:r>
            <w:r w:rsidRPr="001D257E">
              <w:t>RICHIEDENTE</w:t>
            </w:r>
          </w:p>
        </w:tc>
        <w:tc>
          <w:tcPr>
            <w:tcW w:w="0" w:type="auto"/>
            <w:vAlign w:val="center"/>
          </w:tcPr>
          <w:p w14:paraId="28A44E45" w14:textId="77777777" w:rsidR="0029308C" w:rsidRPr="001D257E" w:rsidRDefault="0029308C" w:rsidP="0029308C">
            <w:r>
              <w:t>VARCHAR (100)</w:t>
            </w:r>
          </w:p>
        </w:tc>
        <w:tc>
          <w:tcPr>
            <w:tcW w:w="0" w:type="auto"/>
            <w:vAlign w:val="center"/>
          </w:tcPr>
          <w:p w14:paraId="425B7BE4" w14:textId="77777777" w:rsidR="0029308C" w:rsidRPr="001D257E" w:rsidRDefault="0029308C" w:rsidP="0029308C">
            <w:r>
              <w:t>Null</w:t>
            </w:r>
          </w:p>
        </w:tc>
        <w:tc>
          <w:tcPr>
            <w:tcW w:w="0" w:type="auto"/>
            <w:vAlign w:val="center"/>
          </w:tcPr>
          <w:p w14:paraId="4AACB6F7" w14:textId="77777777" w:rsidR="0029308C" w:rsidRPr="001D257E" w:rsidRDefault="0029308C" w:rsidP="0029308C">
            <w:r>
              <w:t>Ministeri / Regioni /     Province / ...</w:t>
            </w:r>
          </w:p>
        </w:tc>
      </w:tr>
      <w:tr w:rsidR="0029308C" w:rsidRPr="001D257E" w14:paraId="0C138ABF" w14:textId="77777777" w:rsidTr="00A57980">
        <w:trPr>
          <w:trHeight w:val="964"/>
          <w:jc w:val="center"/>
        </w:trPr>
        <w:tc>
          <w:tcPr>
            <w:tcW w:w="0" w:type="auto"/>
            <w:vAlign w:val="center"/>
          </w:tcPr>
          <w:p w14:paraId="4FC21053" w14:textId="77777777" w:rsidR="0029308C" w:rsidRPr="001D257E" w:rsidRDefault="0029308C" w:rsidP="0029308C">
            <w:r>
              <w:t>NM</w:t>
            </w:r>
            <w:r w:rsidRPr="001D257E">
              <w:t>_RICHIEDENTE</w:t>
            </w:r>
          </w:p>
        </w:tc>
        <w:tc>
          <w:tcPr>
            <w:tcW w:w="0" w:type="auto"/>
            <w:vAlign w:val="center"/>
          </w:tcPr>
          <w:p w14:paraId="62F91EDC" w14:textId="77777777" w:rsidR="0029308C" w:rsidRPr="001D257E" w:rsidRDefault="0029308C" w:rsidP="0029308C">
            <w:r>
              <w:t>VARCHAR(1000)</w:t>
            </w:r>
          </w:p>
        </w:tc>
        <w:tc>
          <w:tcPr>
            <w:tcW w:w="0" w:type="auto"/>
            <w:vAlign w:val="center"/>
          </w:tcPr>
          <w:p w14:paraId="0A21CE8B" w14:textId="77777777" w:rsidR="0029308C" w:rsidRPr="001D257E" w:rsidRDefault="0029308C" w:rsidP="0029308C">
            <w:r>
              <w:t>Null</w:t>
            </w:r>
          </w:p>
        </w:tc>
        <w:tc>
          <w:tcPr>
            <w:tcW w:w="0" w:type="auto"/>
            <w:vAlign w:val="center"/>
          </w:tcPr>
          <w:p w14:paraId="4DFD5E32" w14:textId="77777777" w:rsidR="0029308C" w:rsidRPr="001D257E" w:rsidRDefault="0029308C" w:rsidP="0029308C">
            <w:r>
              <w:t>Il nome dell'ente richiedente (Associazione o privato)</w:t>
            </w:r>
          </w:p>
        </w:tc>
      </w:tr>
      <w:tr w:rsidR="0029308C" w:rsidRPr="001D257E" w14:paraId="558C85C4" w14:textId="77777777" w:rsidTr="00A57980">
        <w:trPr>
          <w:trHeight w:val="964"/>
          <w:jc w:val="center"/>
        </w:trPr>
        <w:tc>
          <w:tcPr>
            <w:tcW w:w="0" w:type="auto"/>
            <w:vAlign w:val="center"/>
          </w:tcPr>
          <w:p w14:paraId="64BE680C" w14:textId="77777777" w:rsidR="0029308C" w:rsidRPr="001D257E" w:rsidRDefault="0029308C" w:rsidP="0029308C">
            <w:r w:rsidRPr="001D257E">
              <w:t>SCADENZA</w:t>
            </w:r>
          </w:p>
        </w:tc>
        <w:tc>
          <w:tcPr>
            <w:tcW w:w="0" w:type="auto"/>
            <w:vAlign w:val="center"/>
          </w:tcPr>
          <w:p w14:paraId="77AA8A12" w14:textId="77777777" w:rsidR="0029308C" w:rsidRPr="001D257E" w:rsidRDefault="0029308C" w:rsidP="0029308C">
            <w:r>
              <w:t>DATE</w:t>
            </w:r>
          </w:p>
        </w:tc>
        <w:tc>
          <w:tcPr>
            <w:tcW w:w="0" w:type="auto"/>
            <w:vAlign w:val="center"/>
          </w:tcPr>
          <w:p w14:paraId="647FBC17" w14:textId="77777777" w:rsidR="0029308C" w:rsidRPr="001D257E" w:rsidRDefault="0029308C" w:rsidP="0029308C">
            <w:r>
              <w:t>Null</w:t>
            </w:r>
          </w:p>
        </w:tc>
        <w:tc>
          <w:tcPr>
            <w:tcW w:w="0" w:type="auto"/>
            <w:vAlign w:val="center"/>
          </w:tcPr>
          <w:p w14:paraId="135F9965" w14:textId="77777777" w:rsidR="0029308C" w:rsidRPr="001D257E" w:rsidRDefault="0029308C" w:rsidP="0029308C">
            <w:r>
              <w:t>La data di scadenza del bando, riportata sullo stesso</w:t>
            </w:r>
          </w:p>
        </w:tc>
      </w:tr>
      <w:tr w:rsidR="0029308C" w:rsidRPr="001D257E" w14:paraId="57178799" w14:textId="77777777" w:rsidTr="00A57980">
        <w:trPr>
          <w:trHeight w:val="964"/>
          <w:jc w:val="center"/>
        </w:trPr>
        <w:tc>
          <w:tcPr>
            <w:tcW w:w="0" w:type="auto"/>
            <w:vAlign w:val="center"/>
          </w:tcPr>
          <w:p w14:paraId="0AF49463" w14:textId="77777777" w:rsidR="0029308C" w:rsidRPr="001D257E" w:rsidRDefault="0029308C" w:rsidP="0029308C">
            <w:r w:rsidRPr="001D257E">
              <w:lastRenderedPageBreak/>
              <w:t>OGGETTO</w:t>
            </w:r>
          </w:p>
        </w:tc>
        <w:tc>
          <w:tcPr>
            <w:tcW w:w="0" w:type="auto"/>
            <w:vAlign w:val="center"/>
          </w:tcPr>
          <w:p w14:paraId="63ED47D2" w14:textId="77777777" w:rsidR="0029308C" w:rsidRPr="001D257E" w:rsidRDefault="0029308C" w:rsidP="0029308C">
            <w:r>
              <w:t>VARCHAR(1000)</w:t>
            </w:r>
          </w:p>
        </w:tc>
        <w:tc>
          <w:tcPr>
            <w:tcW w:w="0" w:type="auto"/>
            <w:vAlign w:val="center"/>
          </w:tcPr>
          <w:p w14:paraId="20E9236D" w14:textId="77777777" w:rsidR="0029308C" w:rsidRPr="001D257E" w:rsidRDefault="0029308C" w:rsidP="0029308C">
            <w:r>
              <w:t>Null</w:t>
            </w:r>
          </w:p>
        </w:tc>
        <w:tc>
          <w:tcPr>
            <w:tcW w:w="0" w:type="auto"/>
            <w:vAlign w:val="center"/>
          </w:tcPr>
          <w:p w14:paraId="2B00C1CC" w14:textId="77777777" w:rsidR="0029308C" w:rsidRPr="001D257E" w:rsidRDefault="0029308C" w:rsidP="0029308C">
            <w:r>
              <w:t>Oggetto del bando</w:t>
            </w:r>
          </w:p>
        </w:tc>
      </w:tr>
      <w:tr w:rsidR="0029308C" w:rsidRPr="001D257E" w14:paraId="77B17DBA" w14:textId="77777777" w:rsidTr="00A57980">
        <w:trPr>
          <w:trHeight w:val="964"/>
          <w:jc w:val="center"/>
        </w:trPr>
        <w:tc>
          <w:tcPr>
            <w:tcW w:w="0" w:type="auto"/>
            <w:vAlign w:val="center"/>
          </w:tcPr>
          <w:p w14:paraId="3CB9E647" w14:textId="77777777" w:rsidR="0029308C" w:rsidRPr="001D257E" w:rsidRDefault="0029308C" w:rsidP="0029308C">
            <w:r w:rsidRPr="001D257E">
              <w:t>TESTO</w:t>
            </w:r>
          </w:p>
        </w:tc>
        <w:tc>
          <w:tcPr>
            <w:tcW w:w="0" w:type="auto"/>
            <w:vAlign w:val="center"/>
          </w:tcPr>
          <w:p w14:paraId="42C408A3" w14:textId="77777777" w:rsidR="0029308C" w:rsidRPr="001D257E" w:rsidRDefault="0029308C" w:rsidP="0029308C">
            <w:r>
              <w:t>TEXT</w:t>
            </w:r>
          </w:p>
        </w:tc>
        <w:tc>
          <w:tcPr>
            <w:tcW w:w="0" w:type="auto"/>
            <w:vAlign w:val="center"/>
          </w:tcPr>
          <w:p w14:paraId="758C1CB2" w14:textId="77777777" w:rsidR="0029308C" w:rsidRPr="001D257E" w:rsidRDefault="0029308C" w:rsidP="0029308C">
            <w:r>
              <w:t>Null</w:t>
            </w:r>
          </w:p>
        </w:tc>
        <w:tc>
          <w:tcPr>
            <w:tcW w:w="0" w:type="auto"/>
            <w:vAlign w:val="center"/>
          </w:tcPr>
          <w:p w14:paraId="1B35BD72" w14:textId="77777777" w:rsidR="0029308C" w:rsidRPr="001D257E" w:rsidRDefault="0029308C" w:rsidP="0029308C">
            <w:r>
              <w:t>Tutto il testo integrale del bando</w:t>
            </w:r>
          </w:p>
        </w:tc>
      </w:tr>
      <w:tr w:rsidR="0029308C" w:rsidRPr="001D257E" w14:paraId="66A18A30" w14:textId="77777777" w:rsidTr="00A57980">
        <w:trPr>
          <w:trHeight w:val="964"/>
          <w:jc w:val="center"/>
        </w:trPr>
        <w:tc>
          <w:tcPr>
            <w:tcW w:w="0" w:type="auto"/>
            <w:vAlign w:val="center"/>
          </w:tcPr>
          <w:p w14:paraId="6F313510" w14:textId="77777777" w:rsidR="0029308C" w:rsidRPr="001D257E" w:rsidRDefault="0029308C" w:rsidP="0029308C">
            <w:r w:rsidRPr="001D257E">
              <w:t>URL</w:t>
            </w:r>
          </w:p>
        </w:tc>
        <w:tc>
          <w:tcPr>
            <w:tcW w:w="0" w:type="auto"/>
            <w:vAlign w:val="center"/>
          </w:tcPr>
          <w:p w14:paraId="4DCDA79D" w14:textId="77777777" w:rsidR="0029308C" w:rsidRPr="001D257E" w:rsidRDefault="0029308C" w:rsidP="0029308C">
            <w:r>
              <w:t>VARCHAR(1000)</w:t>
            </w:r>
          </w:p>
        </w:tc>
        <w:tc>
          <w:tcPr>
            <w:tcW w:w="0" w:type="auto"/>
            <w:vAlign w:val="center"/>
          </w:tcPr>
          <w:p w14:paraId="65A4152A" w14:textId="77777777" w:rsidR="0029308C" w:rsidRPr="001D257E" w:rsidRDefault="0029308C" w:rsidP="0029308C"/>
        </w:tc>
        <w:tc>
          <w:tcPr>
            <w:tcW w:w="0" w:type="auto"/>
            <w:vAlign w:val="center"/>
          </w:tcPr>
          <w:p w14:paraId="62CCD202" w14:textId="77777777" w:rsidR="0029308C" w:rsidRPr="001D257E" w:rsidRDefault="0029308C" w:rsidP="0029308C">
            <w:r>
              <w:t>Indirizzo web identificativo del bando</w:t>
            </w:r>
          </w:p>
        </w:tc>
      </w:tr>
      <w:tr w:rsidR="0029308C" w:rsidRPr="001D257E" w14:paraId="7BA70951" w14:textId="77777777" w:rsidTr="00A57980">
        <w:trPr>
          <w:trHeight w:val="964"/>
          <w:jc w:val="center"/>
        </w:trPr>
        <w:tc>
          <w:tcPr>
            <w:tcW w:w="0" w:type="auto"/>
            <w:vAlign w:val="center"/>
          </w:tcPr>
          <w:p w14:paraId="5E3F501E" w14:textId="77777777" w:rsidR="0029308C" w:rsidRPr="001D257E" w:rsidRDefault="0029308C" w:rsidP="0029308C">
            <w:r w:rsidRPr="001D257E">
              <w:t>STATO</w:t>
            </w:r>
          </w:p>
        </w:tc>
        <w:tc>
          <w:tcPr>
            <w:tcW w:w="0" w:type="auto"/>
            <w:vAlign w:val="center"/>
          </w:tcPr>
          <w:p w14:paraId="3DF17254" w14:textId="77777777" w:rsidR="0029308C" w:rsidRPr="001D257E" w:rsidRDefault="0029308C" w:rsidP="0029308C">
            <w:r>
              <w:t>ENUM</w:t>
            </w:r>
          </w:p>
        </w:tc>
        <w:tc>
          <w:tcPr>
            <w:tcW w:w="0" w:type="auto"/>
            <w:vAlign w:val="center"/>
          </w:tcPr>
          <w:p w14:paraId="72BBDBC7" w14:textId="77777777" w:rsidR="0029308C" w:rsidRPr="00CD1A86" w:rsidRDefault="0029308C" w:rsidP="0029308C"/>
        </w:tc>
        <w:tc>
          <w:tcPr>
            <w:tcW w:w="0" w:type="auto"/>
            <w:vAlign w:val="center"/>
          </w:tcPr>
          <w:p w14:paraId="2BEB4446" w14:textId="77777777" w:rsidR="0029308C" w:rsidRPr="001D257E" w:rsidRDefault="0029308C" w:rsidP="0029308C">
            <w:r>
              <w:t>DA_PARSIFICARE, PARSIFICATO</w:t>
            </w:r>
          </w:p>
        </w:tc>
      </w:tr>
      <w:tr w:rsidR="0029308C" w:rsidRPr="001D257E" w14:paraId="56CB4464" w14:textId="77777777" w:rsidTr="00A57980">
        <w:trPr>
          <w:trHeight w:val="964"/>
          <w:jc w:val="center"/>
        </w:trPr>
        <w:tc>
          <w:tcPr>
            <w:tcW w:w="0" w:type="auto"/>
            <w:vAlign w:val="center"/>
          </w:tcPr>
          <w:p w14:paraId="521D6B1A" w14:textId="77777777" w:rsidR="0029308C" w:rsidRPr="001D257E" w:rsidRDefault="0029308C" w:rsidP="0029308C">
            <w:r>
              <w:t>DT_INSERIMENTO</w:t>
            </w:r>
          </w:p>
        </w:tc>
        <w:tc>
          <w:tcPr>
            <w:tcW w:w="0" w:type="auto"/>
            <w:vAlign w:val="center"/>
          </w:tcPr>
          <w:p w14:paraId="4DA295E4" w14:textId="77777777" w:rsidR="0029308C" w:rsidRDefault="0029308C" w:rsidP="0029308C">
            <w:r>
              <w:t>DATETIME</w:t>
            </w:r>
          </w:p>
        </w:tc>
        <w:tc>
          <w:tcPr>
            <w:tcW w:w="0" w:type="auto"/>
            <w:vAlign w:val="center"/>
          </w:tcPr>
          <w:p w14:paraId="715D36AC" w14:textId="77777777" w:rsidR="0029308C" w:rsidRPr="00CD1A86" w:rsidRDefault="0029308C" w:rsidP="0029308C"/>
        </w:tc>
        <w:tc>
          <w:tcPr>
            <w:tcW w:w="0" w:type="auto"/>
            <w:vAlign w:val="center"/>
          </w:tcPr>
          <w:p w14:paraId="20076570" w14:textId="77777777" w:rsidR="0029308C" w:rsidRDefault="0029308C" w:rsidP="0029308C">
            <w:r>
              <w:t>Data di inserimento del bando nel database, che corrisponde alla data di inserimento della pubblicazione</w:t>
            </w:r>
          </w:p>
        </w:tc>
      </w:tr>
    </w:tbl>
    <w:p w14:paraId="4F0B8DD7" w14:textId="77777777" w:rsidR="0029308C" w:rsidRDefault="0029308C" w:rsidP="0029308C">
      <w:pPr>
        <w:pStyle w:val="Heading1"/>
      </w:pPr>
      <w:bookmarkStart w:id="62" w:name="_Toc485817563"/>
      <w:r>
        <w:t>EXPREG</w:t>
      </w:r>
      <w:bookmarkEnd w:id="62"/>
    </w:p>
    <w:p w14:paraId="094D3EF6" w14:textId="77777777" w:rsidR="0029308C" w:rsidRDefault="0029308C" w:rsidP="0029308C">
      <w:r>
        <w:t>L'entità gestisce le espressioni regolari associate a ciascun utente, che rappresentano i parametri con cui l'utente esprime il suo interesse in determinati tipi di bando.</w:t>
      </w:r>
    </w:p>
    <w:tbl>
      <w:tblPr>
        <w:tblStyle w:val="TableGrid"/>
        <w:tblW w:w="0" w:type="auto"/>
        <w:jc w:val="center"/>
        <w:tblLook w:val="04A0" w:firstRow="1" w:lastRow="0" w:firstColumn="1" w:lastColumn="0" w:noHBand="0" w:noVBand="1"/>
      </w:tblPr>
      <w:tblGrid>
        <w:gridCol w:w="1646"/>
        <w:gridCol w:w="2030"/>
        <w:gridCol w:w="2997"/>
        <w:gridCol w:w="2955"/>
      </w:tblGrid>
      <w:tr w:rsidR="0029308C" w:rsidRPr="00810036" w14:paraId="4DCF87D9" w14:textId="77777777" w:rsidTr="00A57980">
        <w:trPr>
          <w:jc w:val="center"/>
        </w:trPr>
        <w:tc>
          <w:tcPr>
            <w:tcW w:w="0" w:type="auto"/>
            <w:shd w:val="clear" w:color="auto" w:fill="262626" w:themeFill="text1" w:themeFillTint="D9"/>
          </w:tcPr>
          <w:p w14:paraId="73750C46" w14:textId="77777777" w:rsidR="0029308C" w:rsidRPr="00810036" w:rsidRDefault="0029308C" w:rsidP="0029308C">
            <w:r>
              <w:t>Nome Proprietà</w:t>
            </w:r>
          </w:p>
        </w:tc>
        <w:tc>
          <w:tcPr>
            <w:tcW w:w="0" w:type="auto"/>
            <w:shd w:val="clear" w:color="auto" w:fill="262626" w:themeFill="text1" w:themeFillTint="D9"/>
          </w:tcPr>
          <w:p w14:paraId="6C64E060" w14:textId="77777777" w:rsidR="0029308C" w:rsidRPr="00810036" w:rsidRDefault="0029308C" w:rsidP="0029308C">
            <w:r>
              <w:t>Tipo</w:t>
            </w:r>
          </w:p>
        </w:tc>
        <w:tc>
          <w:tcPr>
            <w:tcW w:w="0" w:type="auto"/>
            <w:shd w:val="clear" w:color="auto" w:fill="262626" w:themeFill="text1" w:themeFillTint="D9"/>
          </w:tcPr>
          <w:p w14:paraId="7500A1F5" w14:textId="77777777" w:rsidR="0029308C" w:rsidRPr="00810036" w:rsidRDefault="0029308C" w:rsidP="0029308C">
            <w:r>
              <w:t>Null / Extra</w:t>
            </w:r>
          </w:p>
        </w:tc>
        <w:tc>
          <w:tcPr>
            <w:tcW w:w="0" w:type="auto"/>
            <w:shd w:val="clear" w:color="auto" w:fill="262626" w:themeFill="text1" w:themeFillTint="D9"/>
          </w:tcPr>
          <w:p w14:paraId="3452212D" w14:textId="77777777" w:rsidR="0029308C" w:rsidRPr="00810036" w:rsidRDefault="0029308C" w:rsidP="0029308C">
            <w:r>
              <w:t>Commenti</w:t>
            </w:r>
          </w:p>
        </w:tc>
      </w:tr>
      <w:tr w:rsidR="0029308C" w:rsidRPr="001D257E" w14:paraId="179DCD2C" w14:textId="77777777" w:rsidTr="00A57980">
        <w:trPr>
          <w:trHeight w:val="1134"/>
          <w:jc w:val="center"/>
        </w:trPr>
        <w:tc>
          <w:tcPr>
            <w:tcW w:w="0" w:type="auto"/>
            <w:vAlign w:val="center"/>
          </w:tcPr>
          <w:p w14:paraId="2D9B7B21" w14:textId="77777777" w:rsidR="0029308C" w:rsidRPr="001D257E" w:rsidRDefault="0029308C" w:rsidP="0029308C">
            <w:r w:rsidRPr="001D257E">
              <w:t>CD_</w:t>
            </w:r>
            <w:r>
              <w:t>EXPREG</w:t>
            </w:r>
          </w:p>
        </w:tc>
        <w:tc>
          <w:tcPr>
            <w:tcW w:w="0" w:type="auto"/>
            <w:vAlign w:val="center"/>
          </w:tcPr>
          <w:p w14:paraId="40CF7F06" w14:textId="77777777" w:rsidR="0029308C" w:rsidRPr="001D257E" w:rsidRDefault="0029308C" w:rsidP="0029308C">
            <w:r>
              <w:t>BIGINT</w:t>
            </w:r>
          </w:p>
        </w:tc>
        <w:tc>
          <w:tcPr>
            <w:tcW w:w="0" w:type="auto"/>
            <w:vAlign w:val="center"/>
          </w:tcPr>
          <w:p w14:paraId="7348E171" w14:textId="77777777" w:rsidR="0029308C" w:rsidRPr="001D257E" w:rsidRDefault="0029308C" w:rsidP="0029308C">
            <w:r>
              <w:t>PRIMARY, AUTO_INCREMENT</w:t>
            </w:r>
          </w:p>
        </w:tc>
        <w:tc>
          <w:tcPr>
            <w:tcW w:w="0" w:type="auto"/>
            <w:vAlign w:val="center"/>
          </w:tcPr>
          <w:p w14:paraId="4DFDAB34" w14:textId="77777777" w:rsidR="0029308C" w:rsidRPr="001D257E" w:rsidRDefault="0029308C" w:rsidP="0029308C">
            <w:r>
              <w:t>Identificativo dell'espressione, assegnato in automatico.</w:t>
            </w:r>
          </w:p>
        </w:tc>
      </w:tr>
      <w:tr w:rsidR="0029308C" w:rsidRPr="001D257E" w14:paraId="3C966B56" w14:textId="77777777" w:rsidTr="00A57980">
        <w:trPr>
          <w:trHeight w:val="1134"/>
          <w:jc w:val="center"/>
        </w:trPr>
        <w:tc>
          <w:tcPr>
            <w:tcW w:w="0" w:type="auto"/>
            <w:vAlign w:val="center"/>
          </w:tcPr>
          <w:p w14:paraId="1BD4DE50" w14:textId="77777777" w:rsidR="0029308C" w:rsidRDefault="0029308C" w:rsidP="0029308C">
            <w:r>
              <w:t>CD_UTENTE</w:t>
            </w:r>
          </w:p>
        </w:tc>
        <w:tc>
          <w:tcPr>
            <w:tcW w:w="0" w:type="auto"/>
            <w:vAlign w:val="center"/>
          </w:tcPr>
          <w:p w14:paraId="506167EC" w14:textId="77777777" w:rsidR="0029308C" w:rsidRDefault="0029308C" w:rsidP="0029308C">
            <w:r>
              <w:t>BIGINT</w:t>
            </w:r>
          </w:p>
        </w:tc>
        <w:tc>
          <w:tcPr>
            <w:tcW w:w="0" w:type="auto"/>
            <w:vAlign w:val="center"/>
          </w:tcPr>
          <w:p w14:paraId="43DC9FCD" w14:textId="77777777" w:rsidR="0029308C" w:rsidRDefault="0029308C" w:rsidP="0029308C">
            <w:r>
              <w:t>REFERENCES UTENTE (CD_UTENTE)</w:t>
            </w:r>
          </w:p>
        </w:tc>
        <w:tc>
          <w:tcPr>
            <w:tcW w:w="0" w:type="auto"/>
            <w:vAlign w:val="center"/>
          </w:tcPr>
          <w:p w14:paraId="01EB57DD" w14:textId="77777777" w:rsidR="0029308C" w:rsidRDefault="0029308C" w:rsidP="0029308C">
            <w:r>
              <w:t>Rappresenta la relazione fra EXPREG e UTENTE</w:t>
            </w:r>
          </w:p>
        </w:tc>
      </w:tr>
      <w:tr w:rsidR="0029308C" w:rsidRPr="001D257E" w14:paraId="5F3B7A73" w14:textId="77777777" w:rsidTr="00A57980">
        <w:trPr>
          <w:trHeight w:val="1134"/>
          <w:jc w:val="center"/>
        </w:trPr>
        <w:tc>
          <w:tcPr>
            <w:tcW w:w="0" w:type="auto"/>
            <w:vAlign w:val="center"/>
          </w:tcPr>
          <w:p w14:paraId="71A0A8F8" w14:textId="77777777" w:rsidR="0029308C" w:rsidRPr="001D257E" w:rsidRDefault="0029308C" w:rsidP="0029308C">
            <w:r>
              <w:t>EXPPLUS</w:t>
            </w:r>
          </w:p>
        </w:tc>
        <w:tc>
          <w:tcPr>
            <w:tcW w:w="0" w:type="auto"/>
            <w:vAlign w:val="center"/>
          </w:tcPr>
          <w:p w14:paraId="3B7F240F" w14:textId="77777777" w:rsidR="0029308C" w:rsidRPr="001D257E" w:rsidRDefault="0029308C" w:rsidP="0029308C">
            <w:r>
              <w:t>VARCHAR(1000)</w:t>
            </w:r>
          </w:p>
        </w:tc>
        <w:tc>
          <w:tcPr>
            <w:tcW w:w="0" w:type="auto"/>
            <w:vAlign w:val="center"/>
          </w:tcPr>
          <w:p w14:paraId="179737EE" w14:textId="77777777" w:rsidR="0029308C" w:rsidRPr="001D257E" w:rsidRDefault="0029308C" w:rsidP="0029308C"/>
        </w:tc>
        <w:tc>
          <w:tcPr>
            <w:tcW w:w="0" w:type="auto"/>
            <w:vAlign w:val="center"/>
          </w:tcPr>
          <w:p w14:paraId="1F496F31" w14:textId="77777777" w:rsidR="0029308C" w:rsidRPr="001D257E" w:rsidRDefault="0029308C" w:rsidP="0029308C">
            <w:r>
              <w:t>L'espressione regolare vera e propria, di tipo PLUS</w:t>
            </w:r>
          </w:p>
        </w:tc>
      </w:tr>
      <w:tr w:rsidR="0029308C" w:rsidRPr="001D257E" w14:paraId="1202A5A3" w14:textId="77777777" w:rsidTr="00A57980">
        <w:trPr>
          <w:trHeight w:val="1134"/>
          <w:jc w:val="center"/>
        </w:trPr>
        <w:tc>
          <w:tcPr>
            <w:tcW w:w="0" w:type="auto"/>
            <w:vAlign w:val="center"/>
          </w:tcPr>
          <w:p w14:paraId="07D56AD8" w14:textId="77777777" w:rsidR="0029308C" w:rsidRPr="001D257E" w:rsidRDefault="0029308C" w:rsidP="0029308C">
            <w:r>
              <w:lastRenderedPageBreak/>
              <w:t>EXPMINUS</w:t>
            </w:r>
          </w:p>
        </w:tc>
        <w:tc>
          <w:tcPr>
            <w:tcW w:w="0" w:type="auto"/>
            <w:vAlign w:val="center"/>
          </w:tcPr>
          <w:p w14:paraId="21708483" w14:textId="77777777" w:rsidR="0029308C" w:rsidRPr="001D257E" w:rsidRDefault="0029308C" w:rsidP="0029308C">
            <w:r>
              <w:t>VARCHAR(1000)</w:t>
            </w:r>
          </w:p>
        </w:tc>
        <w:tc>
          <w:tcPr>
            <w:tcW w:w="0" w:type="auto"/>
            <w:vAlign w:val="center"/>
          </w:tcPr>
          <w:p w14:paraId="74985739" w14:textId="77777777" w:rsidR="0029308C" w:rsidRPr="001D257E" w:rsidRDefault="0029308C" w:rsidP="0029308C"/>
        </w:tc>
        <w:tc>
          <w:tcPr>
            <w:tcW w:w="0" w:type="auto"/>
            <w:vAlign w:val="center"/>
          </w:tcPr>
          <w:p w14:paraId="13572A68" w14:textId="77777777" w:rsidR="0029308C" w:rsidRPr="001D257E" w:rsidRDefault="0029308C" w:rsidP="0029308C">
            <w:r>
              <w:t>L'espressione regolare vera e propria, di tipo MINUS</w:t>
            </w:r>
          </w:p>
        </w:tc>
      </w:tr>
    </w:tbl>
    <w:p w14:paraId="0A990721" w14:textId="77777777" w:rsidR="0029308C" w:rsidRPr="00B74D50" w:rsidRDefault="0029308C" w:rsidP="0029308C">
      <w:pPr>
        <w:rPr>
          <w:sz w:val="32"/>
          <w:szCs w:val="32"/>
        </w:rPr>
      </w:pPr>
      <w:r w:rsidRPr="00A817C4">
        <w:t xml:space="preserve">Le Espressioni Regolari esprimono il fatto che l'utente </w:t>
      </w:r>
      <w:r>
        <w:t>è o meno</w:t>
      </w:r>
      <w:r w:rsidRPr="00A817C4">
        <w:t xml:space="preserve"> </w:t>
      </w:r>
      <w:r w:rsidRPr="003928F4">
        <w:t>interessato</w:t>
      </w:r>
      <w:r w:rsidRPr="00A817C4">
        <w:t xml:space="preserve"> </w:t>
      </w:r>
      <w:r>
        <w:t xml:space="preserve">in un certo argomento: </w:t>
      </w:r>
      <w:r w:rsidRPr="00A817C4">
        <w:t>le espressioni di TIPO PLUS indicano che,</w:t>
      </w:r>
      <w:r>
        <w:t xml:space="preserve"> </w:t>
      </w:r>
      <w:r w:rsidRPr="00A817C4">
        <w:t xml:space="preserve">se nel bando compare una porzione di testo che fa match </w:t>
      </w:r>
      <w:r>
        <w:t>con tutte</w:t>
      </w:r>
      <w:r w:rsidRPr="00A817C4">
        <w:t>, bisogna notificare l'utente. Quelle di tipo MINUS indicano i</w:t>
      </w:r>
      <w:r>
        <w:t>n</w:t>
      </w:r>
      <w:r w:rsidRPr="00A817C4">
        <w:t>vece che NO</w:t>
      </w:r>
      <w:r>
        <w:t xml:space="preserve">N bisogna notificare l'utente se se ne trova almeno una </w:t>
      </w:r>
      <w:r w:rsidRPr="00A817C4">
        <w:t>che fa match. La combinazione dei due tipi costituisce l'"argomento" di interesse.</w:t>
      </w:r>
    </w:p>
    <w:p w14:paraId="2BB33736" w14:textId="77777777" w:rsidR="0029308C" w:rsidRPr="0029308C" w:rsidRDefault="0029308C" w:rsidP="0029308C">
      <w:pPr>
        <w:pStyle w:val="Heading1"/>
      </w:pPr>
      <w:bookmarkStart w:id="63" w:name="_Toc485817564"/>
      <w:r w:rsidRPr="00EA3E5A">
        <w:t>UTENTE</w:t>
      </w:r>
      <w:bookmarkEnd w:id="63"/>
    </w:p>
    <w:p w14:paraId="1559CB44" w14:textId="77777777" w:rsidR="0029308C" w:rsidRDefault="0029308C" w:rsidP="0029308C">
      <w:r>
        <w:t>L'entità utente rappresenta gli account che sono iscritti al sistema e che desiderano ricevere delle notifiche in seguito alla pubblicazione di alcuni tipi di bando.</w:t>
      </w:r>
    </w:p>
    <w:tbl>
      <w:tblPr>
        <w:tblStyle w:val="TableGrid"/>
        <w:tblW w:w="0" w:type="auto"/>
        <w:jc w:val="center"/>
        <w:tblLook w:val="04A0" w:firstRow="1" w:lastRow="0" w:firstColumn="1" w:lastColumn="0" w:noHBand="0" w:noVBand="1"/>
      </w:tblPr>
      <w:tblGrid>
        <w:gridCol w:w="1809"/>
        <w:gridCol w:w="1910"/>
        <w:gridCol w:w="2679"/>
        <w:gridCol w:w="3230"/>
      </w:tblGrid>
      <w:tr w:rsidR="0029308C" w:rsidRPr="00810036" w14:paraId="4ED201C4" w14:textId="77777777" w:rsidTr="00A57980">
        <w:trPr>
          <w:jc w:val="center"/>
        </w:trPr>
        <w:tc>
          <w:tcPr>
            <w:tcW w:w="1809" w:type="dxa"/>
            <w:shd w:val="clear" w:color="auto" w:fill="262626" w:themeFill="text1" w:themeFillTint="D9"/>
          </w:tcPr>
          <w:p w14:paraId="30D7AF78" w14:textId="77777777" w:rsidR="0029308C" w:rsidRPr="00810036" w:rsidRDefault="0029308C" w:rsidP="0029308C">
            <w:r>
              <w:t>Nome Proprietà</w:t>
            </w:r>
          </w:p>
        </w:tc>
        <w:tc>
          <w:tcPr>
            <w:tcW w:w="1410" w:type="dxa"/>
            <w:shd w:val="clear" w:color="auto" w:fill="262626" w:themeFill="text1" w:themeFillTint="D9"/>
          </w:tcPr>
          <w:p w14:paraId="5D73582C" w14:textId="77777777" w:rsidR="0029308C" w:rsidRPr="00810036" w:rsidRDefault="0029308C" w:rsidP="0029308C">
            <w:r>
              <w:t>Tipo</w:t>
            </w:r>
          </w:p>
        </w:tc>
        <w:tc>
          <w:tcPr>
            <w:tcW w:w="0" w:type="auto"/>
            <w:shd w:val="clear" w:color="auto" w:fill="262626" w:themeFill="text1" w:themeFillTint="D9"/>
          </w:tcPr>
          <w:p w14:paraId="2D0A7810" w14:textId="77777777" w:rsidR="0029308C" w:rsidRPr="00810036" w:rsidRDefault="0029308C" w:rsidP="0029308C">
            <w:r>
              <w:t>Null / Extra</w:t>
            </w:r>
          </w:p>
        </w:tc>
        <w:tc>
          <w:tcPr>
            <w:tcW w:w="0" w:type="auto"/>
            <w:shd w:val="clear" w:color="auto" w:fill="262626" w:themeFill="text1" w:themeFillTint="D9"/>
          </w:tcPr>
          <w:p w14:paraId="05ACBCC2" w14:textId="77777777" w:rsidR="0029308C" w:rsidRPr="00810036" w:rsidRDefault="0029308C" w:rsidP="0029308C">
            <w:r>
              <w:t>Commenti</w:t>
            </w:r>
          </w:p>
        </w:tc>
      </w:tr>
      <w:tr w:rsidR="0029308C" w:rsidRPr="001D257E" w14:paraId="2C95502E" w14:textId="77777777" w:rsidTr="00A57980">
        <w:trPr>
          <w:trHeight w:val="1134"/>
          <w:jc w:val="center"/>
        </w:trPr>
        <w:tc>
          <w:tcPr>
            <w:tcW w:w="1809" w:type="dxa"/>
            <w:vAlign w:val="center"/>
          </w:tcPr>
          <w:p w14:paraId="699AAB3F" w14:textId="77777777" w:rsidR="0029308C" w:rsidRPr="001D257E" w:rsidRDefault="0029308C" w:rsidP="0029308C">
            <w:r w:rsidRPr="001D257E">
              <w:t>CD_</w:t>
            </w:r>
            <w:r>
              <w:t>UTENTE</w:t>
            </w:r>
          </w:p>
        </w:tc>
        <w:tc>
          <w:tcPr>
            <w:tcW w:w="1410" w:type="dxa"/>
            <w:vAlign w:val="center"/>
          </w:tcPr>
          <w:p w14:paraId="6DA87111" w14:textId="77777777" w:rsidR="0029308C" w:rsidRPr="001D257E" w:rsidRDefault="0029308C" w:rsidP="0029308C">
            <w:r>
              <w:t>BIGINT</w:t>
            </w:r>
          </w:p>
        </w:tc>
        <w:tc>
          <w:tcPr>
            <w:tcW w:w="0" w:type="auto"/>
            <w:vAlign w:val="center"/>
          </w:tcPr>
          <w:p w14:paraId="72068991" w14:textId="77777777" w:rsidR="0029308C" w:rsidRPr="001D257E" w:rsidRDefault="0029308C" w:rsidP="0029308C">
            <w:r>
              <w:t>PRIMARY, AUTO_INCREMENT</w:t>
            </w:r>
          </w:p>
        </w:tc>
        <w:tc>
          <w:tcPr>
            <w:tcW w:w="0" w:type="auto"/>
            <w:vAlign w:val="center"/>
          </w:tcPr>
          <w:p w14:paraId="7FD86B32" w14:textId="77777777" w:rsidR="0029308C" w:rsidRPr="001D257E" w:rsidRDefault="0029308C" w:rsidP="0029308C">
            <w:r>
              <w:t>Identificativo dell'utente, assegnato in automatico.</w:t>
            </w:r>
          </w:p>
        </w:tc>
      </w:tr>
      <w:tr w:rsidR="0029308C" w:rsidRPr="001D257E" w14:paraId="44F818CB" w14:textId="77777777" w:rsidTr="00A57980">
        <w:trPr>
          <w:trHeight w:val="1134"/>
          <w:jc w:val="center"/>
        </w:trPr>
        <w:tc>
          <w:tcPr>
            <w:tcW w:w="1809" w:type="dxa"/>
            <w:vAlign w:val="center"/>
          </w:tcPr>
          <w:p w14:paraId="7731C7A7" w14:textId="77777777" w:rsidR="0029308C" w:rsidRPr="001D257E" w:rsidRDefault="0029308C" w:rsidP="0029308C">
            <w:r>
              <w:t>USERNAME</w:t>
            </w:r>
          </w:p>
        </w:tc>
        <w:tc>
          <w:tcPr>
            <w:tcW w:w="1410" w:type="dxa"/>
            <w:vAlign w:val="center"/>
          </w:tcPr>
          <w:p w14:paraId="4BC554CB" w14:textId="77777777" w:rsidR="0029308C" w:rsidRPr="001D257E" w:rsidRDefault="0029308C" w:rsidP="0029308C">
            <w:r>
              <w:t>VARCHAR (50)</w:t>
            </w:r>
          </w:p>
        </w:tc>
        <w:tc>
          <w:tcPr>
            <w:tcW w:w="0" w:type="auto"/>
            <w:vAlign w:val="center"/>
          </w:tcPr>
          <w:p w14:paraId="6C52C4CA" w14:textId="77777777" w:rsidR="0029308C" w:rsidRPr="001D257E" w:rsidRDefault="0029308C" w:rsidP="0029308C">
            <w:r>
              <w:t>UNIQUE</w:t>
            </w:r>
          </w:p>
        </w:tc>
        <w:tc>
          <w:tcPr>
            <w:tcW w:w="0" w:type="auto"/>
            <w:vAlign w:val="center"/>
          </w:tcPr>
          <w:p w14:paraId="3E545971" w14:textId="77777777" w:rsidR="0029308C" w:rsidRPr="001D257E" w:rsidRDefault="0029308C" w:rsidP="0029308C">
            <w:r>
              <w:t>Pseudonimo (univoco) dell'utente, scelto dallo stesso in fase di registrazione</w:t>
            </w:r>
          </w:p>
        </w:tc>
      </w:tr>
      <w:tr w:rsidR="0029308C" w:rsidRPr="001D257E" w14:paraId="5517B556" w14:textId="77777777" w:rsidTr="00A57980">
        <w:trPr>
          <w:trHeight w:val="1134"/>
          <w:jc w:val="center"/>
        </w:trPr>
        <w:tc>
          <w:tcPr>
            <w:tcW w:w="1809" w:type="dxa"/>
            <w:vAlign w:val="center"/>
          </w:tcPr>
          <w:p w14:paraId="7CDC0E4A" w14:textId="77777777" w:rsidR="0029308C" w:rsidRPr="001D257E" w:rsidRDefault="0029308C" w:rsidP="0029308C">
            <w:r>
              <w:t>PASSWORD</w:t>
            </w:r>
          </w:p>
        </w:tc>
        <w:tc>
          <w:tcPr>
            <w:tcW w:w="1410" w:type="dxa"/>
            <w:vAlign w:val="center"/>
          </w:tcPr>
          <w:p w14:paraId="211D3854" w14:textId="77777777" w:rsidR="0029308C" w:rsidRPr="001D257E" w:rsidRDefault="0029308C" w:rsidP="0029308C">
            <w:r>
              <w:t>VARCHAR (255)</w:t>
            </w:r>
          </w:p>
        </w:tc>
        <w:tc>
          <w:tcPr>
            <w:tcW w:w="0" w:type="auto"/>
            <w:vAlign w:val="center"/>
          </w:tcPr>
          <w:p w14:paraId="7906A356" w14:textId="77777777" w:rsidR="0029308C" w:rsidRPr="001D257E" w:rsidRDefault="0029308C" w:rsidP="0029308C"/>
        </w:tc>
        <w:tc>
          <w:tcPr>
            <w:tcW w:w="0" w:type="auto"/>
            <w:vAlign w:val="center"/>
          </w:tcPr>
          <w:p w14:paraId="0EB51C9F" w14:textId="77777777" w:rsidR="0029308C" w:rsidRPr="001D257E" w:rsidRDefault="0029308C" w:rsidP="0029308C">
            <w:r>
              <w:t>Password decisa dall'utente in fase di registrazione e di cui si calcola la funzione Hash MD5</w:t>
            </w:r>
          </w:p>
        </w:tc>
      </w:tr>
      <w:tr w:rsidR="0029308C" w:rsidRPr="001D257E" w14:paraId="479301EF" w14:textId="77777777" w:rsidTr="00A57980">
        <w:trPr>
          <w:trHeight w:val="1134"/>
          <w:jc w:val="center"/>
        </w:trPr>
        <w:tc>
          <w:tcPr>
            <w:tcW w:w="1809" w:type="dxa"/>
            <w:vAlign w:val="center"/>
          </w:tcPr>
          <w:p w14:paraId="09947937" w14:textId="77777777" w:rsidR="0029308C" w:rsidRPr="001D257E" w:rsidRDefault="0029308C" w:rsidP="0029308C">
            <w:r>
              <w:t>EMAIL</w:t>
            </w:r>
          </w:p>
        </w:tc>
        <w:tc>
          <w:tcPr>
            <w:tcW w:w="1410" w:type="dxa"/>
            <w:vAlign w:val="center"/>
          </w:tcPr>
          <w:p w14:paraId="1FFAE5B6" w14:textId="77777777" w:rsidR="0029308C" w:rsidRPr="001D257E" w:rsidRDefault="0029308C" w:rsidP="0029308C">
            <w:r>
              <w:t>VARCHAR(255)</w:t>
            </w:r>
          </w:p>
        </w:tc>
        <w:tc>
          <w:tcPr>
            <w:tcW w:w="0" w:type="auto"/>
            <w:vAlign w:val="center"/>
          </w:tcPr>
          <w:p w14:paraId="774B2977" w14:textId="77777777" w:rsidR="0029308C" w:rsidRPr="001D257E" w:rsidRDefault="0029308C" w:rsidP="0029308C"/>
        </w:tc>
        <w:tc>
          <w:tcPr>
            <w:tcW w:w="0" w:type="auto"/>
            <w:vAlign w:val="center"/>
          </w:tcPr>
          <w:p w14:paraId="1982BCD5" w14:textId="77777777" w:rsidR="0029308C" w:rsidRPr="001D257E" w:rsidRDefault="0029308C" w:rsidP="0029308C">
            <w:r>
              <w:t>Email decisa in registrazione</w:t>
            </w:r>
          </w:p>
        </w:tc>
      </w:tr>
      <w:tr w:rsidR="0029308C" w:rsidRPr="001D257E" w14:paraId="4A011ED3" w14:textId="77777777" w:rsidTr="00A57980">
        <w:trPr>
          <w:trHeight w:val="1134"/>
          <w:jc w:val="center"/>
        </w:trPr>
        <w:tc>
          <w:tcPr>
            <w:tcW w:w="1809" w:type="dxa"/>
            <w:vAlign w:val="center"/>
          </w:tcPr>
          <w:p w14:paraId="6DBDFD65" w14:textId="77777777" w:rsidR="0029308C" w:rsidRDefault="0029308C" w:rsidP="0029308C">
            <w:r>
              <w:t>DT_NOTIFICA</w:t>
            </w:r>
          </w:p>
        </w:tc>
        <w:tc>
          <w:tcPr>
            <w:tcW w:w="1410" w:type="dxa"/>
            <w:vAlign w:val="center"/>
          </w:tcPr>
          <w:p w14:paraId="2CAF0826" w14:textId="77777777" w:rsidR="0029308C" w:rsidRDefault="0029308C" w:rsidP="0029308C">
            <w:r>
              <w:t>DATETIME</w:t>
            </w:r>
          </w:p>
        </w:tc>
        <w:tc>
          <w:tcPr>
            <w:tcW w:w="0" w:type="auto"/>
            <w:vAlign w:val="center"/>
          </w:tcPr>
          <w:p w14:paraId="51D86867" w14:textId="77777777" w:rsidR="0029308C" w:rsidRPr="001D257E" w:rsidRDefault="0029308C" w:rsidP="0029308C"/>
        </w:tc>
        <w:tc>
          <w:tcPr>
            <w:tcW w:w="0" w:type="auto"/>
            <w:vAlign w:val="center"/>
          </w:tcPr>
          <w:p w14:paraId="762A2602" w14:textId="77777777" w:rsidR="0029308C" w:rsidRDefault="0029308C" w:rsidP="0029308C">
            <w:r>
              <w:t>Data in cui è avvenuta l'ultima notifica di nuovo bando</w:t>
            </w:r>
          </w:p>
        </w:tc>
      </w:tr>
    </w:tbl>
    <w:p w14:paraId="2808677C" w14:textId="77777777" w:rsidR="00456440" w:rsidRDefault="00456440" w:rsidP="0029308C">
      <w:pPr>
        <w:rPr>
          <w:lang w:eastAsia="en-US" w:bidi="ar-SA"/>
        </w:rPr>
      </w:pPr>
    </w:p>
    <w:p w14:paraId="6576C9ED" w14:textId="77777777" w:rsidR="00456440" w:rsidRDefault="00456440">
      <w:pPr>
        <w:spacing w:line="240" w:lineRule="auto"/>
        <w:rPr>
          <w:lang w:eastAsia="en-US" w:bidi="ar-SA"/>
        </w:rPr>
      </w:pPr>
      <w:r>
        <w:rPr>
          <w:lang w:eastAsia="en-US" w:bidi="ar-SA"/>
        </w:rPr>
        <w:br w:type="page"/>
      </w:r>
    </w:p>
    <w:p w14:paraId="192D66B0" w14:textId="77777777" w:rsidR="0029308C" w:rsidRPr="00655B4B" w:rsidRDefault="00456440" w:rsidP="00456440">
      <w:pPr>
        <w:pStyle w:val="NoSpacing"/>
        <w:rPr>
          <w:highlight w:val="yellow"/>
        </w:rPr>
      </w:pPr>
      <w:r w:rsidRPr="00655B4B">
        <w:rPr>
          <w:highlight w:val="yellow"/>
        </w:rPr>
        <w:lastRenderedPageBreak/>
        <w:t>DESCRIZIONE MODELLO A OGGETTI</w:t>
      </w:r>
    </w:p>
    <w:p w14:paraId="7DC91C64" w14:textId="77777777" w:rsidR="00B461B0" w:rsidRDefault="00B461B0" w:rsidP="00896555">
      <w:pPr>
        <w:rPr>
          <w:lang w:eastAsia="en-US" w:bidi="ar-SA"/>
        </w:rPr>
      </w:pPr>
    </w:p>
    <w:p w14:paraId="275319D9" w14:textId="77777777" w:rsidR="00B461B0" w:rsidRDefault="00B461B0" w:rsidP="00896555">
      <w:pPr>
        <w:rPr>
          <w:lang w:eastAsia="en-US" w:bidi="ar-SA"/>
        </w:rPr>
      </w:pPr>
    </w:p>
    <w:p w14:paraId="3A135480" w14:textId="77777777" w:rsidR="00B461B0" w:rsidRDefault="00B461B0">
      <w:pPr>
        <w:spacing w:line="240" w:lineRule="auto"/>
        <w:rPr>
          <w:lang w:eastAsia="en-US" w:bidi="ar-SA"/>
        </w:rPr>
      </w:pPr>
      <w:r>
        <w:rPr>
          <w:lang w:eastAsia="en-US" w:bidi="ar-SA"/>
        </w:rPr>
        <w:br w:type="page"/>
      </w:r>
    </w:p>
    <w:p w14:paraId="129D94F5" w14:textId="77777777" w:rsidR="00B461B0" w:rsidRDefault="00B461B0" w:rsidP="00B461B0">
      <w:pPr>
        <w:pStyle w:val="Subtitle"/>
        <w:rPr>
          <w:lang w:eastAsia="en-US" w:bidi="ar-SA"/>
        </w:rPr>
      </w:pPr>
      <w:r>
        <w:rPr>
          <w:lang w:eastAsia="en-US" w:bidi="ar-SA"/>
        </w:rPr>
        <w:lastRenderedPageBreak/>
        <w:t>Strumenti utilizzati</w:t>
      </w:r>
    </w:p>
    <w:p w14:paraId="42684868" w14:textId="77777777" w:rsidR="00F25E04" w:rsidRDefault="00F25E04" w:rsidP="00F25E04">
      <w:pPr>
        <w:pStyle w:val="NoSpacing"/>
      </w:pPr>
      <w:r>
        <w:t>STACK TECNOLOGICO</w:t>
      </w:r>
    </w:p>
    <w:p w14:paraId="35AE899C" w14:textId="77777777" w:rsidR="00481C5C" w:rsidRDefault="00481C5C" w:rsidP="00481C5C">
      <w:r>
        <w:t>Gli strumenti tecnologici a disposizione sono: Java J2EE, Maven, Spring, Spring MVC, Prime Faces e MySQL.</w:t>
      </w:r>
    </w:p>
    <w:p w14:paraId="03E1F89F" w14:textId="77777777" w:rsidR="00481C5C" w:rsidRDefault="00481C5C" w:rsidP="00481C5C">
      <w:r>
        <w:t xml:space="preserve">Per la prima parte dell'applicazione, </w:t>
      </w:r>
      <w:r w:rsidRPr="00E33E4A">
        <w:rPr>
          <w:b/>
        </w:rPr>
        <w:t>GarePubblicheCrawler</w:t>
      </w:r>
      <w:r>
        <w:t>, non vi è alcuna parte di presentazione, pertanto è utilzzato Java, accompagnato da Maven per la gestione delle dipendenze, MySQL per la memorizzazione dei dati e eventuali librerie esterne di utilità.</w:t>
      </w:r>
    </w:p>
    <w:p w14:paraId="0F0BA22A" w14:textId="77777777" w:rsidR="00481C5C" w:rsidRDefault="00481C5C" w:rsidP="00481C5C">
      <w:r>
        <w:t xml:space="preserve">La seconda parte, </w:t>
      </w:r>
      <w:r w:rsidRPr="00E33E4A">
        <w:rPr>
          <w:b/>
        </w:rPr>
        <w:t>GarePubblicheWeb</w:t>
      </w:r>
      <w:r>
        <w:t xml:space="preserve">, è invece un'applicazione web che si occupa della gestione di un sito; è quindi necessario  uno stack più ampio: </w:t>
      </w:r>
    </w:p>
    <w:p w14:paraId="4C58D3CA" w14:textId="77777777" w:rsidR="00481C5C" w:rsidRDefault="00481C5C" w:rsidP="00481C5C">
      <w:pPr>
        <w:pStyle w:val="Heading2"/>
        <w:numPr>
          <w:ilvl w:val="0"/>
          <w:numId w:val="5"/>
        </w:numPr>
      </w:pPr>
      <w:r>
        <w:t>Java J2EE, (Maven), MySQL, Spring e Spring MVC per quanto riguarda la parte di back end, di gestione delle pagine dinamiche e del database</w:t>
      </w:r>
    </w:p>
    <w:p w14:paraId="06C1BE82" w14:textId="77777777" w:rsidR="00481C5C" w:rsidRPr="009C3BE3" w:rsidRDefault="00481C5C" w:rsidP="00481C5C">
      <w:pPr>
        <w:pStyle w:val="Heading2"/>
        <w:numPr>
          <w:ilvl w:val="0"/>
          <w:numId w:val="5"/>
        </w:numPr>
        <w:rPr>
          <w:lang w:val="en-US"/>
        </w:rPr>
      </w:pPr>
      <w:r w:rsidRPr="009C3BE3">
        <w:rPr>
          <w:lang w:val="en-US"/>
        </w:rPr>
        <w:t>Prime Faces come framework per il front end</w:t>
      </w:r>
    </w:p>
    <w:p w14:paraId="51B637B3" w14:textId="77777777" w:rsidR="00481C5C" w:rsidRPr="009C3BE3" w:rsidRDefault="00481C5C" w:rsidP="00481C5C">
      <w:pPr>
        <w:rPr>
          <w:lang w:val="en-US" w:eastAsia="en-US" w:bidi="ar-SA"/>
        </w:rPr>
      </w:pPr>
    </w:p>
    <w:p w14:paraId="5683A9E3" w14:textId="77777777" w:rsidR="00B461B0" w:rsidRPr="009C3BE3" w:rsidRDefault="00B461B0" w:rsidP="00B461B0">
      <w:pPr>
        <w:pStyle w:val="Heading1"/>
        <w:rPr>
          <w:lang w:val="en-US" w:eastAsia="en-US" w:bidi="ar-SA"/>
        </w:rPr>
      </w:pPr>
      <w:r w:rsidRPr="009C3BE3">
        <w:rPr>
          <w:lang w:val="en-US" w:eastAsia="en-US" w:bidi="ar-SA"/>
        </w:rPr>
        <w:t>WEKA</w:t>
      </w:r>
    </w:p>
    <w:p w14:paraId="14195DD5" w14:textId="77777777" w:rsidR="00A57980" w:rsidRPr="009C3BE3" w:rsidRDefault="00A57980" w:rsidP="00B461B0">
      <w:pPr>
        <w:rPr>
          <w:lang w:val="en-US" w:eastAsia="en-US" w:bidi="ar-SA"/>
        </w:rPr>
      </w:pPr>
      <w:r w:rsidRPr="009C3BE3">
        <w:rPr>
          <w:lang w:val="en-US" w:eastAsia="en-US" w:bidi="ar-SA"/>
        </w:rPr>
        <w:t>http://www.cs.waikato.ac.nz/ml/weka/</w:t>
      </w:r>
    </w:p>
    <w:p w14:paraId="2C316B3A" w14:textId="77777777" w:rsidR="00A57980" w:rsidRDefault="00A57980" w:rsidP="00B461B0">
      <w:pPr>
        <w:rPr>
          <w:lang w:eastAsia="en-US" w:bidi="ar-SA"/>
        </w:rPr>
      </w:pPr>
      <w:r>
        <w:rPr>
          <w:lang w:eastAsia="en-US" w:bidi="ar-SA"/>
        </w:rPr>
        <w:t>Weka è un software di machine learning e data mining sviluppato da "The University of Waikato".</w:t>
      </w:r>
    </w:p>
    <w:p w14:paraId="7EEB6868" w14:textId="77777777" w:rsidR="00A57980" w:rsidRDefault="004053AD" w:rsidP="00A17DAF">
      <w:pPr>
        <w:rPr>
          <w:lang w:eastAsia="en-US" w:bidi="ar-SA"/>
        </w:rPr>
      </w:pPr>
      <w:r>
        <w:rPr>
          <w:lang w:eastAsia="en-US" w:bidi="ar-SA"/>
        </w:rPr>
        <w:t xml:space="preserve">Tra le sue molte applicazioni </w:t>
      </w:r>
      <w:r w:rsidR="00A57980">
        <w:rPr>
          <w:lang w:eastAsia="en-US" w:bidi="ar-SA"/>
        </w:rPr>
        <w:t>si trova una funzione di classificazione di testi, utilizzata in questo progetto al fine di riconoscere i gli oggetti dei bandi.</w:t>
      </w:r>
      <w:r w:rsidR="00A17DAF">
        <w:rPr>
          <w:lang w:eastAsia="en-US" w:bidi="ar-SA"/>
        </w:rPr>
        <w:t xml:space="preserve"> E' disponibile l'applicazione desktop per testare, oppure le librerie JAVA per integrare le funzioni nel codice.</w:t>
      </w:r>
    </w:p>
    <w:p w14:paraId="281163E8" w14:textId="77777777" w:rsidR="00A17DAF" w:rsidRDefault="00A17DAF" w:rsidP="00A17DAF">
      <w:pPr>
        <w:pStyle w:val="Heading1"/>
        <w:rPr>
          <w:lang w:eastAsia="en-US" w:bidi="ar-SA"/>
        </w:rPr>
      </w:pPr>
      <w:r>
        <w:rPr>
          <w:lang w:eastAsia="en-US" w:bidi="ar-SA"/>
        </w:rPr>
        <w:lastRenderedPageBreak/>
        <w:t>MAVEN</w:t>
      </w:r>
    </w:p>
    <w:p w14:paraId="3E327427" w14:textId="77777777" w:rsidR="00A17DAF" w:rsidRDefault="00A17DAF" w:rsidP="00A17DAF">
      <w:pPr>
        <w:rPr>
          <w:lang w:eastAsia="en-US" w:bidi="ar-SA"/>
        </w:rPr>
      </w:pPr>
    </w:p>
    <w:p w14:paraId="309ED0D7" w14:textId="77777777" w:rsidR="00A17DAF" w:rsidRDefault="00A17DAF" w:rsidP="00A17DAF">
      <w:pPr>
        <w:pStyle w:val="Heading1"/>
        <w:rPr>
          <w:lang w:eastAsia="en-US" w:bidi="ar-SA"/>
        </w:rPr>
      </w:pPr>
      <w:r>
        <w:rPr>
          <w:lang w:eastAsia="en-US" w:bidi="ar-SA"/>
        </w:rPr>
        <w:t>XAMPP</w:t>
      </w:r>
    </w:p>
    <w:p w14:paraId="57BE8552" w14:textId="77777777" w:rsidR="00A17DAF" w:rsidRDefault="006A4D1B" w:rsidP="00A17DAF">
      <w:pPr>
        <w:rPr>
          <w:lang w:eastAsia="en-US" w:bidi="ar-SA"/>
        </w:rPr>
      </w:pPr>
      <w:r>
        <w:rPr>
          <w:lang w:eastAsia="en-US" w:bidi="ar-SA"/>
        </w:rPr>
        <w:t>Una piattaforma software comprensiva di diversi tool per lo sviluppo web: un database MySql, un server Apache e Tomcat e gli strumenti di gestione come MyPHPAdmin. Attraverso XAMPP si è testato tutto il sistema nelle prime fasi di sviluppo, in quanto la semplicità del database fornito e del software di amministrazione ha reso il testing veloce ed efficiente.</w:t>
      </w:r>
    </w:p>
    <w:p w14:paraId="430D83FD" w14:textId="77777777" w:rsidR="00686F7B" w:rsidRDefault="00686F7B" w:rsidP="00686F7B">
      <w:pPr>
        <w:pStyle w:val="Heading1"/>
        <w:rPr>
          <w:lang w:eastAsia="en-US" w:bidi="ar-SA"/>
        </w:rPr>
      </w:pPr>
      <w:r>
        <w:rPr>
          <w:lang w:eastAsia="en-US" w:bidi="ar-SA"/>
        </w:rPr>
        <w:t>HIBERNATE / JPA</w:t>
      </w:r>
    </w:p>
    <w:p w14:paraId="788D5BA5" w14:textId="77777777" w:rsidR="00291B59" w:rsidRDefault="00291B59" w:rsidP="00A17DAF">
      <w:pPr>
        <w:rPr>
          <w:lang w:eastAsia="en-US" w:bidi="ar-SA"/>
        </w:rPr>
      </w:pPr>
      <w:r>
        <w:rPr>
          <w:lang w:eastAsia="en-US" w:bidi="ar-SA"/>
        </w:rPr>
        <w:t xml:space="preserve">Hibernate è un'implementazione dello standard </w:t>
      </w:r>
      <w:r w:rsidRPr="00291B59">
        <w:rPr>
          <w:b/>
          <w:lang w:eastAsia="en-US" w:bidi="ar-SA"/>
        </w:rPr>
        <w:t>JPA</w:t>
      </w:r>
      <w:r>
        <w:rPr>
          <w:lang w:eastAsia="en-US" w:bidi="ar-SA"/>
        </w:rPr>
        <w:t xml:space="preserve"> - Java Persistence API. Fornisce metodi per la comunicazione con il database e per il mapping delle tabelle in entità, cioè veri e propri oggetti Java (</w:t>
      </w:r>
      <w:r w:rsidRPr="00291B59">
        <w:rPr>
          <w:b/>
          <w:lang w:eastAsia="en-US" w:bidi="ar-SA"/>
        </w:rPr>
        <w:t>ORM</w:t>
      </w:r>
      <w:r>
        <w:rPr>
          <w:lang w:eastAsia="en-US" w:bidi="ar-SA"/>
        </w:rPr>
        <w:t xml:space="preserve"> - Object Relational Mapping).</w:t>
      </w:r>
    </w:p>
    <w:p w14:paraId="6201C7DE" w14:textId="77777777" w:rsidR="00686F7B" w:rsidRDefault="00291B59" w:rsidP="00291B59">
      <w:pPr>
        <w:pStyle w:val="Heading2"/>
        <w:rPr>
          <w:lang w:eastAsia="en-US" w:bidi="ar-SA"/>
        </w:rPr>
      </w:pPr>
      <w:r>
        <w:rPr>
          <w:lang w:eastAsia="en-US" w:bidi="ar-SA"/>
        </w:rPr>
        <w:t xml:space="preserve">Grazie all'astrazione realizzata da JPA, tutte le letture e scritture sul database si sono svolte attraverso operazioni sugli oggetti. Inoltre il linguaggio di interrogazione </w:t>
      </w:r>
      <w:r w:rsidRPr="00291B59">
        <w:rPr>
          <w:b/>
          <w:lang w:eastAsia="en-US" w:bidi="ar-SA"/>
        </w:rPr>
        <w:t>JPQL</w:t>
      </w:r>
      <w:r>
        <w:rPr>
          <w:lang w:eastAsia="en-US" w:bidi="ar-SA"/>
        </w:rPr>
        <w:t xml:space="preserve"> - Java Persistence Query Language - permette di scrivere query in un linguaggio astratto indipendente dal dialetto SQL del database sottostante.</w:t>
      </w:r>
    </w:p>
    <w:p w14:paraId="795D8475" w14:textId="77777777" w:rsidR="00686F7B" w:rsidRDefault="00686F7B" w:rsidP="00686F7B">
      <w:pPr>
        <w:pStyle w:val="Heading1"/>
        <w:rPr>
          <w:lang w:eastAsia="en-US" w:bidi="ar-SA"/>
        </w:rPr>
      </w:pPr>
      <w:r>
        <w:rPr>
          <w:lang w:eastAsia="en-US" w:bidi="ar-SA"/>
        </w:rPr>
        <w:t>GIT</w:t>
      </w:r>
    </w:p>
    <w:p w14:paraId="13AF8387" w14:textId="77777777" w:rsidR="00686F7B" w:rsidRDefault="00686F7B" w:rsidP="00686F7B">
      <w:pPr>
        <w:rPr>
          <w:lang w:eastAsia="en-US" w:bidi="ar-SA"/>
        </w:rPr>
      </w:pPr>
      <w:r>
        <w:rPr>
          <w:lang w:eastAsia="en-US" w:bidi="ar-SA"/>
        </w:rPr>
        <w:t xml:space="preserve">Il popolare software di versioning si è rivelato uno strumento molto ultile per gestire il progetto, soprattutto quando comincia ad assumere grandi dimensioni. L'intera repository si trova al seguente link: </w:t>
      </w:r>
      <w:r w:rsidRPr="00A17DAF">
        <w:rPr>
          <w:lang w:eastAsia="en-US" w:bidi="ar-SA"/>
        </w:rPr>
        <w:t>https://bitbucket.org/IcedGarion/erweb</w:t>
      </w:r>
      <w:r>
        <w:rPr>
          <w:lang w:eastAsia="en-US" w:bidi="ar-SA"/>
        </w:rPr>
        <w:t xml:space="preserve"> </w:t>
      </w:r>
      <w:r w:rsidRPr="00A17DAF">
        <w:rPr>
          <w:highlight w:val="yellow"/>
          <w:lang w:eastAsia="en-US" w:bidi="ar-SA"/>
        </w:rPr>
        <w:t xml:space="preserve">(PRIVATO! </w:t>
      </w:r>
      <w:r w:rsidR="004053AD">
        <w:rPr>
          <w:highlight w:val="yellow"/>
          <w:lang w:eastAsia="en-US" w:bidi="ar-SA"/>
        </w:rPr>
        <w:t xml:space="preserve">DA </w:t>
      </w:r>
      <w:r w:rsidRPr="00A17DAF">
        <w:rPr>
          <w:highlight w:val="yellow"/>
          <w:lang w:eastAsia="en-US" w:bidi="ar-SA"/>
        </w:rPr>
        <w:t>METTERE SU GITHUB?)</w:t>
      </w:r>
    </w:p>
    <w:p w14:paraId="4F5591CE" w14:textId="77777777" w:rsidR="00686F7B" w:rsidRDefault="00C45116" w:rsidP="00C45116">
      <w:pPr>
        <w:pStyle w:val="Heading1"/>
        <w:rPr>
          <w:lang w:eastAsia="en-US" w:bidi="ar-SA"/>
        </w:rPr>
      </w:pPr>
      <w:r>
        <w:rPr>
          <w:lang w:eastAsia="en-US" w:bidi="ar-SA"/>
        </w:rPr>
        <w:lastRenderedPageBreak/>
        <w:t>LIBRERIE UTILI</w:t>
      </w:r>
    </w:p>
    <w:p w14:paraId="20C77BC8" w14:textId="77777777" w:rsidR="00C45116" w:rsidRDefault="00C45116" w:rsidP="00C45116">
      <w:r>
        <w:t>Javax.mail</w:t>
      </w:r>
    </w:p>
    <w:p w14:paraId="1FE4695F" w14:textId="77777777" w:rsidR="006C1669" w:rsidRDefault="006C1669" w:rsidP="00C45116">
      <w:r>
        <w:t>Weka</w:t>
      </w:r>
    </w:p>
    <w:p w14:paraId="18AB2074" w14:textId="77777777" w:rsidR="006C1669" w:rsidRDefault="006C1669" w:rsidP="00C45116">
      <w:r>
        <w:t>Apache HttpClient</w:t>
      </w:r>
    </w:p>
    <w:p w14:paraId="7808CBCB" w14:textId="77777777" w:rsidR="006C1669" w:rsidRPr="00C45116" w:rsidRDefault="00370FE9" w:rsidP="00C45116">
      <w:r>
        <w:t>ecc</w:t>
      </w:r>
    </w:p>
    <w:sectPr w:rsidR="006C1669" w:rsidRPr="00C45116" w:rsidSect="00EF369E">
      <w:footerReference w:type="default" r:id="rId13"/>
      <w:pgSz w:w="11906" w:h="16838"/>
      <w:pgMar w:top="1417"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alessio.bottrighi@gmail.com" w:date="2017-09-12T17:02:00Z" w:initials="a">
    <w:p w14:paraId="18930123" w14:textId="77777777" w:rsidR="009C3BE3" w:rsidRDefault="009C3BE3">
      <w:pPr>
        <w:pStyle w:val="CommentText"/>
      </w:pPr>
      <w:r>
        <w:rPr>
          <w:rStyle w:val="CommentReference"/>
        </w:rPr>
        <w:annotationRef/>
      </w:r>
      <w:r>
        <w:t>Manualmente o in modalità batch?</w:t>
      </w:r>
    </w:p>
  </w:comment>
  <w:comment w:id="27" w:author="alessio.bottrighi@gmail.com" w:date="2017-09-12T17:05:00Z" w:initials="a">
    <w:p w14:paraId="5A9F4C6B" w14:textId="77777777" w:rsidR="009C3BE3" w:rsidRDefault="009C3BE3">
      <w:pPr>
        <w:pStyle w:val="CommentText"/>
      </w:pPr>
      <w:r>
        <w:rPr>
          <w:rStyle w:val="CommentReference"/>
        </w:rPr>
        <w:annotationRef/>
      </w:r>
      <w:r>
        <w:t>Definite o selezionate? Non è chiaro se gli utenti posso scegliere solo tra keyword già esistenti o definirne nuove.</w:t>
      </w:r>
    </w:p>
  </w:comment>
  <w:comment w:id="23" w:author="alessio.bottrighi@gmail.com" w:date="2017-09-12T17:06:00Z" w:initials="a">
    <w:p w14:paraId="2C438142" w14:textId="77777777" w:rsidR="009C3BE3" w:rsidRDefault="009C3BE3">
      <w:pPr>
        <w:pStyle w:val="CommentText"/>
      </w:pPr>
      <w:r>
        <w:rPr>
          <w:rStyle w:val="CommentReference"/>
        </w:rPr>
        <w:annotationRef/>
      </w:r>
      <w:r>
        <w:t>Ridondante o spiega ad livello di dettaglio migliore come lavora o togliere</w:t>
      </w:r>
    </w:p>
  </w:comment>
  <w:comment w:id="28" w:author="alessio.bottrighi@gmail.com" w:date="2017-09-12T17:07:00Z" w:initials="a">
    <w:p w14:paraId="34C29965" w14:textId="77777777" w:rsidR="009C3BE3" w:rsidRDefault="009C3BE3">
      <w:pPr>
        <w:pStyle w:val="CommentText"/>
      </w:pPr>
      <w:r>
        <w:rPr>
          <w:rStyle w:val="CommentReference"/>
        </w:rPr>
        <w:annotationRef/>
      </w:r>
      <w:r>
        <w:t>Meglio strutturare come elenco elenco puntato le possibiltà di notifica</w:t>
      </w:r>
    </w:p>
  </w:comment>
  <w:comment w:id="29" w:author="alessio.bottrighi@gmail.com" w:date="2017-09-12T17:10:00Z" w:initials="a">
    <w:p w14:paraId="6D9F30A3" w14:textId="40FB2663" w:rsidR="000A339D" w:rsidRDefault="000A339D">
      <w:pPr>
        <w:pStyle w:val="CommentText"/>
      </w:pPr>
      <w:r>
        <w:rPr>
          <w:rStyle w:val="CommentReference"/>
        </w:rPr>
        <w:annotationRef/>
      </w:r>
      <w:r>
        <w:t>Sistemare il testo in modo che siano distinte il raggiungimento dei bandi (fase uno) dal recupero del bando  dall html (fase due)</w:t>
      </w:r>
    </w:p>
  </w:comment>
  <w:comment w:id="30" w:author="alessio.bottrighi@gmail.com" w:date="2017-09-12T17:08:00Z" w:initials="a">
    <w:p w14:paraId="428672F5" w14:textId="56013C52" w:rsidR="000A339D" w:rsidRDefault="000A339D">
      <w:pPr>
        <w:pStyle w:val="CommentText"/>
      </w:pPr>
      <w:r>
        <w:rPr>
          <w:rStyle w:val="CommentReference"/>
        </w:rPr>
        <w:annotationRef/>
      </w:r>
      <w:r>
        <w:t>Direi di si altrimenti è difficile capire il testo successivo</w:t>
      </w:r>
    </w:p>
  </w:comment>
  <w:comment w:id="54" w:author="alessio.bottrighi@gmail.com" w:date="2017-09-12T17:19:00Z" w:initials="a">
    <w:p w14:paraId="657C2A36" w14:textId="3CD9C0CF" w:rsidR="005773FC" w:rsidRDefault="005773FC">
      <w:pPr>
        <w:pStyle w:val="CommentText"/>
      </w:pPr>
      <w:r>
        <w:rPr>
          <w:rStyle w:val="CommentReference"/>
        </w:rPr>
        <w:annotationRef/>
      </w:r>
      <w:r>
        <w:t>Definire 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30123" w15:done="0"/>
  <w15:commentEx w15:paraId="5A9F4C6B" w15:done="0"/>
  <w15:commentEx w15:paraId="2C438142" w15:done="0"/>
  <w15:commentEx w15:paraId="34C29965" w15:done="0"/>
  <w15:commentEx w15:paraId="6D9F30A3" w15:done="0"/>
  <w15:commentEx w15:paraId="428672F5" w15:done="0"/>
  <w15:commentEx w15:paraId="657C2A3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2290F" w14:textId="77777777" w:rsidR="004F77A3" w:rsidRDefault="004F77A3" w:rsidP="00B41123">
      <w:pPr>
        <w:spacing w:before="0" w:line="240" w:lineRule="auto"/>
      </w:pPr>
      <w:r>
        <w:separator/>
      </w:r>
    </w:p>
  </w:endnote>
  <w:endnote w:type="continuationSeparator" w:id="0">
    <w:p w14:paraId="21B020FE" w14:textId="77777777" w:rsidR="004F77A3" w:rsidRDefault="004F77A3" w:rsidP="00B411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19272" w14:textId="77777777" w:rsidR="00530766" w:rsidRDefault="00530766" w:rsidP="00EF369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2F8AD" w14:textId="77777777" w:rsidR="004F77A3" w:rsidRDefault="004F77A3" w:rsidP="00B41123">
      <w:pPr>
        <w:spacing w:before="0" w:line="240" w:lineRule="auto"/>
      </w:pPr>
      <w:r>
        <w:separator/>
      </w:r>
    </w:p>
  </w:footnote>
  <w:footnote w:type="continuationSeparator" w:id="0">
    <w:p w14:paraId="0CBD4AAE" w14:textId="77777777" w:rsidR="004F77A3" w:rsidRDefault="004F77A3" w:rsidP="00B4112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4DDD"/>
    <w:multiLevelType w:val="hybridMultilevel"/>
    <w:tmpl w:val="2E72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BD6BAE"/>
    <w:multiLevelType w:val="hybridMultilevel"/>
    <w:tmpl w:val="F140C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806FEC"/>
    <w:multiLevelType w:val="multilevel"/>
    <w:tmpl w:val="0410001F"/>
    <w:styleLink w:val="Sti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C468DA"/>
    <w:multiLevelType w:val="hybridMultilevel"/>
    <w:tmpl w:val="4D6EC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716165"/>
    <w:multiLevelType w:val="multilevel"/>
    <w:tmpl w:val="0410001F"/>
    <w:numStyleLink w:val="Stile1"/>
  </w:abstractNum>
  <w:abstractNum w:abstractNumId="5" w15:restartNumberingAfterBreak="0">
    <w:nsid w:val="708163DC"/>
    <w:multiLevelType w:val="hybridMultilevel"/>
    <w:tmpl w:val="926CA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0C0D9F"/>
    <w:multiLevelType w:val="hybridMultilevel"/>
    <w:tmpl w:val="0BEC9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io.bottrighi@gmail.com">
    <w15:presenceInfo w15:providerId="Windows Live" w15:userId="79555552a5b98e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343"/>
    <w:rsid w:val="00014A23"/>
    <w:rsid w:val="00091AD9"/>
    <w:rsid w:val="000A339D"/>
    <w:rsid w:val="000C43F0"/>
    <w:rsid w:val="00123294"/>
    <w:rsid w:val="00132BF9"/>
    <w:rsid w:val="00147F77"/>
    <w:rsid w:val="0015233B"/>
    <w:rsid w:val="00183740"/>
    <w:rsid w:val="001A4FDF"/>
    <w:rsid w:val="001B686E"/>
    <w:rsid w:val="00214BBD"/>
    <w:rsid w:val="0022152F"/>
    <w:rsid w:val="002353B6"/>
    <w:rsid w:val="00291B59"/>
    <w:rsid w:val="0029308C"/>
    <w:rsid w:val="002C2982"/>
    <w:rsid w:val="00330EC2"/>
    <w:rsid w:val="00340AB7"/>
    <w:rsid w:val="00370FE9"/>
    <w:rsid w:val="00376000"/>
    <w:rsid w:val="003B71BB"/>
    <w:rsid w:val="004053AD"/>
    <w:rsid w:val="00456440"/>
    <w:rsid w:val="0046047D"/>
    <w:rsid w:val="00481C5C"/>
    <w:rsid w:val="00492DF2"/>
    <w:rsid w:val="004B524E"/>
    <w:rsid w:val="004F2FBE"/>
    <w:rsid w:val="004F77A3"/>
    <w:rsid w:val="0051182E"/>
    <w:rsid w:val="00530766"/>
    <w:rsid w:val="00532CE5"/>
    <w:rsid w:val="00555637"/>
    <w:rsid w:val="005773FC"/>
    <w:rsid w:val="00583375"/>
    <w:rsid w:val="0058730C"/>
    <w:rsid w:val="005E5C4D"/>
    <w:rsid w:val="00655B4B"/>
    <w:rsid w:val="00670976"/>
    <w:rsid w:val="00686F7B"/>
    <w:rsid w:val="006A4D1B"/>
    <w:rsid w:val="006C1669"/>
    <w:rsid w:val="006D6E1F"/>
    <w:rsid w:val="007307B8"/>
    <w:rsid w:val="007616C2"/>
    <w:rsid w:val="007817D7"/>
    <w:rsid w:val="00790DE3"/>
    <w:rsid w:val="007C5BB2"/>
    <w:rsid w:val="007F1EEC"/>
    <w:rsid w:val="007F2D59"/>
    <w:rsid w:val="00810EA7"/>
    <w:rsid w:val="00860FE0"/>
    <w:rsid w:val="008657EF"/>
    <w:rsid w:val="00896555"/>
    <w:rsid w:val="008B4E99"/>
    <w:rsid w:val="00940BC7"/>
    <w:rsid w:val="00950D38"/>
    <w:rsid w:val="009C3BE3"/>
    <w:rsid w:val="009D341E"/>
    <w:rsid w:val="009F5CD2"/>
    <w:rsid w:val="00A1087D"/>
    <w:rsid w:val="00A17DAF"/>
    <w:rsid w:val="00A57980"/>
    <w:rsid w:val="00A8367D"/>
    <w:rsid w:val="00AA7223"/>
    <w:rsid w:val="00AD5F02"/>
    <w:rsid w:val="00B41123"/>
    <w:rsid w:val="00B461B0"/>
    <w:rsid w:val="00BE4C2E"/>
    <w:rsid w:val="00C45116"/>
    <w:rsid w:val="00C54E26"/>
    <w:rsid w:val="00C55958"/>
    <w:rsid w:val="00C86383"/>
    <w:rsid w:val="00CC1D71"/>
    <w:rsid w:val="00CC2872"/>
    <w:rsid w:val="00D04BE3"/>
    <w:rsid w:val="00E02BCD"/>
    <w:rsid w:val="00E73190"/>
    <w:rsid w:val="00EC2F79"/>
    <w:rsid w:val="00EF369E"/>
    <w:rsid w:val="00F25E04"/>
    <w:rsid w:val="00FE03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28AF"/>
  <w15:docId w15:val="{E3B030EC-BC89-4254-908B-99387C2D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pPr>
        <w:spacing w:before="5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FE0"/>
    <w:pPr>
      <w:spacing w:line="360" w:lineRule="auto"/>
    </w:pPr>
  </w:style>
  <w:style w:type="paragraph" w:styleId="Heading1">
    <w:name w:val="heading 1"/>
    <w:aliases w:val="Paragrafo"/>
    <w:basedOn w:val="Normal"/>
    <w:next w:val="Normal"/>
    <w:link w:val="Heading1Char"/>
    <w:uiPriority w:val="9"/>
    <w:qFormat/>
    <w:rsid w:val="00BE4C2E"/>
    <w:pPr>
      <w:keepNext/>
      <w:keepLines/>
      <w:widowControl w:val="0"/>
      <w:suppressAutoHyphens/>
      <w:spacing w:before="720" w:after="360"/>
      <w:outlineLvl w:val="0"/>
    </w:pPr>
    <w:rPr>
      <w:rFonts w:eastAsiaTheme="majorEastAsia" w:cs="Mangal"/>
      <w:b/>
      <w:bCs/>
      <w:sz w:val="32"/>
      <w:szCs w:val="25"/>
    </w:rPr>
  </w:style>
  <w:style w:type="paragraph" w:styleId="Heading2">
    <w:name w:val="heading 2"/>
    <w:aliases w:val="Poca spaziatura"/>
    <w:basedOn w:val="Normal"/>
    <w:next w:val="Normal"/>
    <w:link w:val="Heading2Char"/>
    <w:uiPriority w:val="9"/>
    <w:unhideWhenUsed/>
    <w:qFormat/>
    <w:rsid w:val="0051182E"/>
    <w:pPr>
      <w:keepNext/>
      <w:keepLines/>
      <w:widowControl w:val="0"/>
      <w:suppressAutoHyphens/>
      <w:spacing w:before="240"/>
      <w:outlineLvl w:val="1"/>
    </w:pPr>
    <w:rPr>
      <w:rFonts w:eastAsiaTheme="majorEastAsia" w:cs="Mangal"/>
      <w:bCs/>
      <w:szCs w:val="23"/>
    </w:rPr>
  </w:style>
  <w:style w:type="paragraph" w:styleId="Heading3">
    <w:name w:val="heading 3"/>
    <w:aliases w:val="No Spaziatura"/>
    <w:basedOn w:val="Normal"/>
    <w:next w:val="Normal"/>
    <w:link w:val="Heading3Char"/>
    <w:uiPriority w:val="9"/>
    <w:unhideWhenUsed/>
    <w:qFormat/>
    <w:rsid w:val="0051182E"/>
    <w:pPr>
      <w:keepNext/>
      <w:keepLines/>
      <w:widowControl w:val="0"/>
      <w:suppressAutoHyphens/>
      <w:spacing w:before="0"/>
      <w:outlineLvl w:val="2"/>
    </w:pPr>
    <w:rPr>
      <w:rFonts w:eastAsiaTheme="majorEastAsia" w:cs="Mangal"/>
      <w:bCs/>
      <w:szCs w:val="21"/>
    </w:rPr>
  </w:style>
  <w:style w:type="paragraph" w:styleId="Heading4">
    <w:name w:val="heading 4"/>
    <w:aliases w:val="PrimaDiTabella"/>
    <w:basedOn w:val="Normal"/>
    <w:next w:val="Normal"/>
    <w:link w:val="Heading4Char"/>
    <w:uiPriority w:val="9"/>
    <w:unhideWhenUsed/>
    <w:qFormat/>
    <w:rsid w:val="00BE4C2E"/>
    <w:pPr>
      <w:keepNext/>
      <w:keepLines/>
      <w:widowControl w:val="0"/>
      <w:suppressAutoHyphens/>
      <w:spacing w:before="240" w:after="360"/>
      <w:outlineLvl w:val="3"/>
    </w:pPr>
    <w:rPr>
      <w:rFonts w:eastAsiaTheme="majorEastAsia" w:cs="Mangal"/>
      <w:bCs/>
      <w:iCs/>
      <w:szCs w:val="21"/>
    </w:rPr>
  </w:style>
  <w:style w:type="paragraph" w:styleId="Heading5">
    <w:name w:val="heading 5"/>
    <w:basedOn w:val="Normal"/>
    <w:next w:val="Normal"/>
    <w:link w:val="Heading5Char"/>
    <w:uiPriority w:val="9"/>
    <w:semiHidden/>
    <w:unhideWhenUsed/>
    <w:qFormat/>
    <w:rsid w:val="00BE4C2E"/>
    <w:pPr>
      <w:keepNext/>
      <w:keepLines/>
      <w:widowControl w:val="0"/>
      <w:suppressAutoHyphens/>
      <w:spacing w:before="320" w:after="120"/>
      <w:outlineLvl w:val="4"/>
    </w:pPr>
    <w:rPr>
      <w:rFonts w:ascii="Arial" w:eastAsiaTheme="majorEastAsia" w:hAnsi="Arial" w:cs="Mangal"/>
      <w:b/>
      <w:szCs w:val="21"/>
    </w:rPr>
  </w:style>
  <w:style w:type="paragraph" w:styleId="Heading6">
    <w:name w:val="heading 6"/>
    <w:basedOn w:val="Normal"/>
    <w:next w:val="Normal"/>
    <w:link w:val="Heading6Char"/>
    <w:uiPriority w:val="9"/>
    <w:unhideWhenUsed/>
    <w:qFormat/>
    <w:rsid w:val="00BE4C2E"/>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BE4C2E"/>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BE4C2E"/>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BE4C2E"/>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agrafo Char"/>
    <w:basedOn w:val="DefaultParagraphFont"/>
    <w:link w:val="Heading1"/>
    <w:uiPriority w:val="9"/>
    <w:rsid w:val="00BE4C2E"/>
    <w:rPr>
      <w:rFonts w:eastAsiaTheme="majorEastAsia" w:cs="Mangal"/>
      <w:b/>
      <w:bCs/>
      <w:sz w:val="32"/>
      <w:szCs w:val="25"/>
    </w:rPr>
  </w:style>
  <w:style w:type="character" w:customStyle="1" w:styleId="Heading2Char">
    <w:name w:val="Heading 2 Char"/>
    <w:aliases w:val="Poca spaziatura Char"/>
    <w:basedOn w:val="DefaultParagraphFont"/>
    <w:link w:val="Heading2"/>
    <w:uiPriority w:val="9"/>
    <w:rsid w:val="0051182E"/>
    <w:rPr>
      <w:rFonts w:eastAsiaTheme="majorEastAsia" w:cs="Mangal"/>
      <w:bCs/>
      <w:szCs w:val="23"/>
    </w:rPr>
  </w:style>
  <w:style w:type="character" w:customStyle="1" w:styleId="Heading3Char">
    <w:name w:val="Heading 3 Char"/>
    <w:aliases w:val="No Spaziatura Char"/>
    <w:basedOn w:val="DefaultParagraphFont"/>
    <w:link w:val="Heading3"/>
    <w:uiPriority w:val="9"/>
    <w:rsid w:val="0051182E"/>
    <w:rPr>
      <w:rFonts w:eastAsiaTheme="majorEastAsia" w:cs="Mangal"/>
      <w:bCs/>
      <w:szCs w:val="21"/>
    </w:rPr>
  </w:style>
  <w:style w:type="character" w:customStyle="1" w:styleId="Heading4Char">
    <w:name w:val="Heading 4 Char"/>
    <w:aliases w:val="PrimaDiTabella Char"/>
    <w:basedOn w:val="DefaultParagraphFont"/>
    <w:link w:val="Heading4"/>
    <w:uiPriority w:val="9"/>
    <w:rsid w:val="00BE4C2E"/>
    <w:rPr>
      <w:rFonts w:eastAsiaTheme="majorEastAsia" w:cs="Mangal"/>
      <w:bCs/>
      <w:iCs/>
      <w:szCs w:val="21"/>
    </w:rPr>
  </w:style>
  <w:style w:type="character" w:customStyle="1" w:styleId="Heading5Char">
    <w:name w:val="Heading 5 Char"/>
    <w:basedOn w:val="DefaultParagraphFont"/>
    <w:link w:val="Heading5"/>
    <w:uiPriority w:val="9"/>
    <w:semiHidden/>
    <w:rsid w:val="00BE4C2E"/>
    <w:rPr>
      <w:rFonts w:ascii="Arial" w:eastAsiaTheme="majorEastAsia" w:hAnsi="Arial" w:cs="Mangal"/>
      <w:b/>
      <w:szCs w:val="21"/>
    </w:rPr>
  </w:style>
  <w:style w:type="paragraph" w:styleId="Title">
    <w:name w:val="Title"/>
    <w:basedOn w:val="Normal"/>
    <w:next w:val="Normal"/>
    <w:link w:val="TitleChar"/>
    <w:uiPriority w:val="10"/>
    <w:qFormat/>
    <w:rsid w:val="00BE4C2E"/>
    <w:pPr>
      <w:widowControl w:val="0"/>
      <w:pBdr>
        <w:bottom w:val="single" w:sz="8" w:space="4" w:color="4F81BD" w:themeColor="accent1"/>
      </w:pBdr>
      <w:suppressAutoHyphens/>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BE4C2E"/>
    <w:rPr>
      <w:rFonts w:asciiTheme="majorHAnsi" w:eastAsiaTheme="majorEastAsia" w:hAnsiTheme="majorHAnsi" w:cs="Mangal"/>
      <w:color w:val="17365D" w:themeColor="text2" w:themeShade="BF"/>
      <w:spacing w:val="5"/>
      <w:kern w:val="28"/>
      <w:sz w:val="52"/>
      <w:szCs w:val="47"/>
    </w:rPr>
  </w:style>
  <w:style w:type="paragraph" w:styleId="Subtitle">
    <w:name w:val="Subtitle"/>
    <w:basedOn w:val="Normal"/>
    <w:next w:val="Normal"/>
    <w:link w:val="SubtitleChar"/>
    <w:uiPriority w:val="11"/>
    <w:qFormat/>
    <w:rsid w:val="00BE4C2E"/>
    <w:pPr>
      <w:widowControl w:val="0"/>
      <w:numPr>
        <w:ilvl w:val="1"/>
      </w:numPr>
      <w:suppressAutoHyphens/>
      <w:spacing w:after="360"/>
    </w:pPr>
    <w:rPr>
      <w:rFonts w:asciiTheme="majorHAnsi" w:eastAsiaTheme="majorEastAsia" w:hAnsiTheme="majorHAnsi" w:cs="Mangal"/>
      <w:i/>
      <w:iCs/>
      <w:color w:val="4F81BD" w:themeColor="accent1"/>
      <w:spacing w:val="15"/>
      <w:sz w:val="32"/>
      <w:szCs w:val="21"/>
    </w:rPr>
  </w:style>
  <w:style w:type="character" w:customStyle="1" w:styleId="SubtitleChar">
    <w:name w:val="Subtitle Char"/>
    <w:basedOn w:val="DefaultParagraphFont"/>
    <w:link w:val="Subtitle"/>
    <w:uiPriority w:val="11"/>
    <w:rsid w:val="00BE4C2E"/>
    <w:rPr>
      <w:rFonts w:asciiTheme="majorHAnsi" w:eastAsiaTheme="majorEastAsia" w:hAnsiTheme="majorHAnsi" w:cs="Mangal"/>
      <w:i/>
      <w:iCs/>
      <w:color w:val="4F81BD" w:themeColor="accent1"/>
      <w:spacing w:val="15"/>
      <w:sz w:val="32"/>
      <w:szCs w:val="21"/>
    </w:rPr>
  </w:style>
  <w:style w:type="paragraph" w:styleId="NoSpacing">
    <w:name w:val="No Spacing"/>
    <w:aliases w:val="Descrizione Immagine"/>
    <w:basedOn w:val="Normal"/>
    <w:next w:val="Normal"/>
    <w:link w:val="NoSpacingChar"/>
    <w:uiPriority w:val="1"/>
    <w:qFormat/>
    <w:rsid w:val="00BE4C2E"/>
    <w:pPr>
      <w:widowControl w:val="0"/>
      <w:suppressAutoHyphens/>
      <w:spacing w:before="360" w:after="360"/>
      <w:jc w:val="center"/>
    </w:pPr>
    <w:rPr>
      <w:rFonts w:ascii="Arial" w:eastAsiaTheme="minorEastAsia" w:hAnsi="Arial" w:cstheme="minorBidi"/>
      <w:b/>
      <w:szCs w:val="22"/>
      <w:lang w:eastAsia="en-US" w:bidi="ar-SA"/>
    </w:rPr>
  </w:style>
  <w:style w:type="character" w:customStyle="1" w:styleId="NoSpacingChar">
    <w:name w:val="No Spacing Char"/>
    <w:aliases w:val="Descrizione Immagine Char"/>
    <w:basedOn w:val="DefaultParagraphFont"/>
    <w:link w:val="NoSpacing"/>
    <w:uiPriority w:val="1"/>
    <w:rsid w:val="00BE4C2E"/>
    <w:rPr>
      <w:rFonts w:ascii="Arial" w:eastAsiaTheme="minorEastAsia" w:hAnsi="Arial" w:cstheme="minorBidi"/>
      <w:b/>
      <w:szCs w:val="22"/>
      <w:lang w:eastAsia="en-US" w:bidi="ar-SA"/>
    </w:rPr>
  </w:style>
  <w:style w:type="paragraph" w:styleId="ListParagraph">
    <w:name w:val="List Paragraph"/>
    <w:basedOn w:val="Normal"/>
    <w:uiPriority w:val="34"/>
    <w:qFormat/>
    <w:rsid w:val="00BE4C2E"/>
    <w:pPr>
      <w:widowControl w:val="0"/>
      <w:suppressAutoHyphens/>
      <w:spacing w:after="360"/>
      <w:ind w:left="720"/>
      <w:contextualSpacing/>
    </w:pPr>
    <w:rPr>
      <w:rFonts w:cs="Mangal"/>
      <w:szCs w:val="21"/>
    </w:rPr>
  </w:style>
  <w:style w:type="character" w:styleId="SubtleEmphasis">
    <w:name w:val="Subtle Emphasis"/>
    <w:basedOn w:val="DefaultParagraphFont"/>
    <w:uiPriority w:val="19"/>
    <w:qFormat/>
    <w:rsid w:val="00BE4C2E"/>
    <w:rPr>
      <w:i/>
      <w:iCs/>
      <w:color w:val="808080" w:themeColor="text1" w:themeTint="7F"/>
    </w:rPr>
  </w:style>
  <w:style w:type="character" w:customStyle="1" w:styleId="Heading6Char">
    <w:name w:val="Heading 6 Char"/>
    <w:basedOn w:val="DefaultParagraphFont"/>
    <w:link w:val="Heading6"/>
    <w:uiPriority w:val="9"/>
    <w:rsid w:val="00BE4C2E"/>
    <w:rPr>
      <w:rFonts w:asciiTheme="majorHAnsi" w:eastAsiaTheme="majorEastAsia" w:hAnsiTheme="majorHAnsi" w:cs="Mangal"/>
      <w:i/>
      <w:iCs/>
      <w:color w:val="243F60" w:themeColor="accent1" w:themeShade="7F"/>
      <w:szCs w:val="21"/>
    </w:rPr>
  </w:style>
  <w:style w:type="character" w:customStyle="1" w:styleId="Heading7Char">
    <w:name w:val="Heading 7 Char"/>
    <w:basedOn w:val="DefaultParagraphFont"/>
    <w:link w:val="Heading7"/>
    <w:uiPriority w:val="9"/>
    <w:semiHidden/>
    <w:rsid w:val="00BE4C2E"/>
    <w:rPr>
      <w:rFonts w:asciiTheme="majorHAnsi" w:eastAsiaTheme="majorEastAsia" w:hAnsiTheme="majorHAnsi" w:cs="Mangal"/>
      <w:i/>
      <w:iCs/>
      <w:color w:val="404040" w:themeColor="text1" w:themeTint="BF"/>
      <w:szCs w:val="21"/>
    </w:rPr>
  </w:style>
  <w:style w:type="character" w:customStyle="1" w:styleId="Heading8Char">
    <w:name w:val="Heading 8 Char"/>
    <w:basedOn w:val="DefaultParagraphFont"/>
    <w:link w:val="Heading8"/>
    <w:uiPriority w:val="9"/>
    <w:semiHidden/>
    <w:rsid w:val="00BE4C2E"/>
    <w:rPr>
      <w:rFonts w:asciiTheme="majorHAnsi" w:eastAsiaTheme="majorEastAsia" w:hAnsiTheme="majorHAnsi" w:cs="Mangal"/>
      <w:color w:val="404040" w:themeColor="text1" w:themeTint="BF"/>
      <w:sz w:val="20"/>
      <w:szCs w:val="18"/>
    </w:rPr>
  </w:style>
  <w:style w:type="character" w:customStyle="1" w:styleId="Heading9Char">
    <w:name w:val="Heading 9 Char"/>
    <w:basedOn w:val="DefaultParagraphFont"/>
    <w:link w:val="Heading9"/>
    <w:uiPriority w:val="9"/>
    <w:semiHidden/>
    <w:rsid w:val="00BE4C2E"/>
    <w:rPr>
      <w:rFonts w:asciiTheme="majorHAnsi" w:eastAsiaTheme="majorEastAsia" w:hAnsiTheme="majorHAnsi" w:cs="Mangal"/>
      <w:i/>
      <w:iCs/>
      <w:color w:val="404040" w:themeColor="text1" w:themeTint="BF"/>
      <w:sz w:val="20"/>
      <w:szCs w:val="18"/>
    </w:rPr>
  </w:style>
  <w:style w:type="paragraph" w:styleId="Caption">
    <w:name w:val="caption"/>
    <w:basedOn w:val="Normal"/>
    <w:next w:val="Normal"/>
    <w:uiPriority w:val="35"/>
    <w:semiHidden/>
    <w:unhideWhenUsed/>
    <w:qFormat/>
    <w:rsid w:val="00BE4C2E"/>
    <w:pPr>
      <w:spacing w:before="0" w:after="200"/>
    </w:pPr>
    <w:rPr>
      <w:rFonts w:cs="Mangal"/>
      <w:b/>
      <w:bCs/>
      <w:color w:val="4F81BD" w:themeColor="accent1"/>
      <w:sz w:val="18"/>
      <w:szCs w:val="16"/>
    </w:rPr>
  </w:style>
  <w:style w:type="character" w:styleId="Strong">
    <w:name w:val="Strong"/>
    <w:basedOn w:val="DefaultParagraphFont"/>
    <w:uiPriority w:val="22"/>
    <w:qFormat/>
    <w:rsid w:val="00BE4C2E"/>
    <w:rPr>
      <w:b/>
      <w:bCs/>
    </w:rPr>
  </w:style>
  <w:style w:type="character" w:styleId="Emphasis">
    <w:name w:val="Emphasis"/>
    <w:basedOn w:val="DefaultParagraphFont"/>
    <w:uiPriority w:val="20"/>
    <w:qFormat/>
    <w:rsid w:val="00BE4C2E"/>
    <w:rPr>
      <w:i/>
      <w:iCs/>
    </w:rPr>
  </w:style>
  <w:style w:type="paragraph" w:styleId="Quote">
    <w:name w:val="Quote"/>
    <w:basedOn w:val="Normal"/>
    <w:next w:val="Normal"/>
    <w:link w:val="QuoteChar"/>
    <w:uiPriority w:val="29"/>
    <w:qFormat/>
    <w:rsid w:val="00BE4C2E"/>
    <w:pPr>
      <w:spacing w:after="360"/>
    </w:pPr>
    <w:rPr>
      <w:rFonts w:cs="Mangal"/>
      <w:i/>
      <w:iCs/>
      <w:color w:val="000000" w:themeColor="text1"/>
      <w:szCs w:val="21"/>
    </w:rPr>
  </w:style>
  <w:style w:type="character" w:customStyle="1" w:styleId="QuoteChar">
    <w:name w:val="Quote Char"/>
    <w:basedOn w:val="DefaultParagraphFont"/>
    <w:link w:val="Quote"/>
    <w:uiPriority w:val="29"/>
    <w:rsid w:val="00BE4C2E"/>
    <w:rPr>
      <w:rFonts w:cs="Mangal"/>
      <w:i/>
      <w:iCs/>
      <w:color w:val="000000" w:themeColor="text1"/>
      <w:szCs w:val="21"/>
    </w:rPr>
  </w:style>
  <w:style w:type="paragraph" w:styleId="IntenseQuote">
    <w:name w:val="Intense Quote"/>
    <w:basedOn w:val="Normal"/>
    <w:next w:val="Normal"/>
    <w:link w:val="IntenseQuoteChar"/>
    <w:uiPriority w:val="30"/>
    <w:qFormat/>
    <w:rsid w:val="00BE4C2E"/>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BE4C2E"/>
    <w:rPr>
      <w:rFonts w:cs="Mangal"/>
      <w:b/>
      <w:bCs/>
      <w:i/>
      <w:iCs/>
      <w:color w:val="4F81BD" w:themeColor="accent1"/>
      <w:szCs w:val="21"/>
    </w:rPr>
  </w:style>
  <w:style w:type="character" w:styleId="IntenseEmphasis">
    <w:name w:val="Intense Emphasis"/>
    <w:basedOn w:val="DefaultParagraphFont"/>
    <w:uiPriority w:val="21"/>
    <w:qFormat/>
    <w:rsid w:val="00BE4C2E"/>
    <w:rPr>
      <w:b/>
      <w:bCs/>
      <w:i/>
      <w:iCs/>
      <w:color w:val="4F81BD" w:themeColor="accent1"/>
    </w:rPr>
  </w:style>
  <w:style w:type="character" w:styleId="SubtleReference">
    <w:name w:val="Subtle Reference"/>
    <w:basedOn w:val="DefaultParagraphFont"/>
    <w:uiPriority w:val="31"/>
    <w:qFormat/>
    <w:rsid w:val="00BE4C2E"/>
    <w:rPr>
      <w:smallCaps/>
      <w:color w:val="C0504D" w:themeColor="accent2"/>
      <w:u w:val="single"/>
    </w:rPr>
  </w:style>
  <w:style w:type="character" w:styleId="IntenseReference">
    <w:name w:val="Intense Reference"/>
    <w:basedOn w:val="DefaultParagraphFont"/>
    <w:uiPriority w:val="32"/>
    <w:qFormat/>
    <w:rsid w:val="00BE4C2E"/>
    <w:rPr>
      <w:b/>
      <w:bCs/>
      <w:smallCaps/>
      <w:color w:val="C0504D" w:themeColor="accent2"/>
      <w:spacing w:val="5"/>
      <w:u w:val="single"/>
    </w:rPr>
  </w:style>
  <w:style w:type="character" w:styleId="BookTitle">
    <w:name w:val="Book Title"/>
    <w:basedOn w:val="DefaultParagraphFont"/>
    <w:uiPriority w:val="33"/>
    <w:qFormat/>
    <w:rsid w:val="00BE4C2E"/>
    <w:rPr>
      <w:b/>
      <w:bCs/>
      <w:smallCaps/>
      <w:spacing w:val="5"/>
    </w:rPr>
  </w:style>
  <w:style w:type="paragraph" w:styleId="TOCHeading">
    <w:name w:val="TOC Heading"/>
    <w:basedOn w:val="Heading1"/>
    <w:next w:val="Normal"/>
    <w:uiPriority w:val="39"/>
    <w:semiHidden/>
    <w:unhideWhenUsed/>
    <w:qFormat/>
    <w:rsid w:val="00BE4C2E"/>
    <w:pPr>
      <w:widowControl/>
      <w:suppressAutoHyphens w:val="0"/>
      <w:spacing w:before="480" w:after="0"/>
      <w:outlineLvl w:val="9"/>
    </w:pPr>
    <w:rPr>
      <w:rFonts w:asciiTheme="majorHAnsi" w:hAnsiTheme="majorHAnsi"/>
      <w:color w:val="365F91" w:themeColor="accent1" w:themeShade="BF"/>
      <w:sz w:val="28"/>
    </w:rPr>
  </w:style>
  <w:style w:type="character" w:styleId="Hyperlink">
    <w:name w:val="Hyperlink"/>
    <w:basedOn w:val="DefaultParagraphFont"/>
    <w:uiPriority w:val="99"/>
    <w:unhideWhenUsed/>
    <w:rsid w:val="00860FE0"/>
    <w:rPr>
      <w:color w:val="0000FF" w:themeColor="hyperlink"/>
      <w:u w:val="single"/>
    </w:rPr>
  </w:style>
  <w:style w:type="paragraph" w:styleId="Header">
    <w:name w:val="header"/>
    <w:basedOn w:val="Normal"/>
    <w:link w:val="HeaderChar"/>
    <w:uiPriority w:val="99"/>
    <w:semiHidden/>
    <w:unhideWhenUsed/>
    <w:rsid w:val="00B41123"/>
    <w:pPr>
      <w:tabs>
        <w:tab w:val="center" w:pos="4819"/>
        <w:tab w:val="right" w:pos="9638"/>
      </w:tabs>
      <w:spacing w:before="0" w:line="240" w:lineRule="auto"/>
    </w:pPr>
    <w:rPr>
      <w:rFonts w:cs="Mangal"/>
      <w:szCs w:val="21"/>
    </w:rPr>
  </w:style>
  <w:style w:type="character" w:customStyle="1" w:styleId="HeaderChar">
    <w:name w:val="Header Char"/>
    <w:basedOn w:val="DefaultParagraphFont"/>
    <w:link w:val="Header"/>
    <w:uiPriority w:val="99"/>
    <w:semiHidden/>
    <w:rsid w:val="00B41123"/>
    <w:rPr>
      <w:rFonts w:cs="Mangal"/>
      <w:szCs w:val="21"/>
    </w:rPr>
  </w:style>
  <w:style w:type="paragraph" w:styleId="Footer">
    <w:name w:val="footer"/>
    <w:basedOn w:val="Normal"/>
    <w:link w:val="FooterChar"/>
    <w:uiPriority w:val="99"/>
    <w:unhideWhenUsed/>
    <w:rsid w:val="00B41123"/>
    <w:pPr>
      <w:tabs>
        <w:tab w:val="center" w:pos="4819"/>
        <w:tab w:val="right" w:pos="9638"/>
      </w:tabs>
      <w:spacing w:before="0" w:line="240" w:lineRule="auto"/>
    </w:pPr>
    <w:rPr>
      <w:rFonts w:cs="Mangal"/>
      <w:szCs w:val="21"/>
    </w:rPr>
  </w:style>
  <w:style w:type="character" w:customStyle="1" w:styleId="FooterChar">
    <w:name w:val="Footer Char"/>
    <w:basedOn w:val="DefaultParagraphFont"/>
    <w:link w:val="Footer"/>
    <w:uiPriority w:val="99"/>
    <w:rsid w:val="00B41123"/>
    <w:rPr>
      <w:rFonts w:cs="Mangal"/>
      <w:szCs w:val="21"/>
    </w:rPr>
  </w:style>
  <w:style w:type="numbering" w:customStyle="1" w:styleId="Stile1">
    <w:name w:val="Stile1"/>
    <w:uiPriority w:val="99"/>
    <w:rsid w:val="00B41123"/>
    <w:pPr>
      <w:numPr>
        <w:numId w:val="2"/>
      </w:numPr>
    </w:pPr>
  </w:style>
  <w:style w:type="paragraph" w:styleId="BalloonText">
    <w:name w:val="Balloon Text"/>
    <w:basedOn w:val="Normal"/>
    <w:link w:val="BalloonTextChar"/>
    <w:uiPriority w:val="99"/>
    <w:semiHidden/>
    <w:unhideWhenUsed/>
    <w:rsid w:val="0029308C"/>
    <w:pPr>
      <w:spacing w:before="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9308C"/>
    <w:rPr>
      <w:rFonts w:ascii="Tahoma" w:hAnsi="Tahoma" w:cs="Mangal"/>
      <w:sz w:val="16"/>
      <w:szCs w:val="14"/>
    </w:rPr>
  </w:style>
  <w:style w:type="table" w:styleId="TableGrid">
    <w:name w:val="Table Grid"/>
    <w:basedOn w:val="TableNormal"/>
    <w:uiPriority w:val="59"/>
    <w:rsid w:val="0029308C"/>
    <w:pPr>
      <w:spacing w:befor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it-IT" w:bidi="ar-SA"/>
    </w:rPr>
  </w:style>
  <w:style w:type="character" w:customStyle="1" w:styleId="HTMLPreformattedChar">
    <w:name w:val="HTML Preformatted Char"/>
    <w:basedOn w:val="DefaultParagraphFont"/>
    <w:link w:val="HTMLPreformatted"/>
    <w:uiPriority w:val="99"/>
    <w:semiHidden/>
    <w:rsid w:val="00A57980"/>
    <w:rPr>
      <w:rFonts w:ascii="Courier New" w:eastAsia="Times New Roman" w:hAnsi="Courier New" w:cs="Courier New"/>
      <w:sz w:val="20"/>
      <w:szCs w:val="20"/>
      <w:lang w:eastAsia="it-IT" w:bidi="ar-SA"/>
    </w:rPr>
  </w:style>
  <w:style w:type="character" w:customStyle="1" w:styleId="start-tag">
    <w:name w:val="start-tag"/>
    <w:basedOn w:val="DefaultParagraphFont"/>
    <w:rsid w:val="00940BC7"/>
  </w:style>
  <w:style w:type="character" w:customStyle="1" w:styleId="attribute-name">
    <w:name w:val="attribute-name"/>
    <w:basedOn w:val="DefaultParagraphFont"/>
    <w:rsid w:val="00940BC7"/>
  </w:style>
  <w:style w:type="character" w:customStyle="1" w:styleId="error">
    <w:name w:val="error"/>
    <w:basedOn w:val="DefaultParagraphFont"/>
    <w:rsid w:val="00940BC7"/>
  </w:style>
  <w:style w:type="character" w:customStyle="1" w:styleId="entity">
    <w:name w:val="entity"/>
    <w:basedOn w:val="DefaultParagraphFont"/>
    <w:rsid w:val="00940BC7"/>
  </w:style>
  <w:style w:type="character" w:styleId="CommentReference">
    <w:name w:val="annotation reference"/>
    <w:basedOn w:val="DefaultParagraphFont"/>
    <w:uiPriority w:val="99"/>
    <w:semiHidden/>
    <w:unhideWhenUsed/>
    <w:rsid w:val="009C3BE3"/>
    <w:rPr>
      <w:sz w:val="16"/>
      <w:szCs w:val="16"/>
    </w:rPr>
  </w:style>
  <w:style w:type="paragraph" w:styleId="CommentText">
    <w:name w:val="annotation text"/>
    <w:basedOn w:val="Normal"/>
    <w:link w:val="CommentTextChar"/>
    <w:uiPriority w:val="99"/>
    <w:semiHidden/>
    <w:unhideWhenUsed/>
    <w:rsid w:val="009C3BE3"/>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9C3BE3"/>
    <w:rPr>
      <w:rFonts w:cs="Mangal"/>
      <w:sz w:val="20"/>
      <w:szCs w:val="18"/>
    </w:rPr>
  </w:style>
  <w:style w:type="paragraph" w:styleId="CommentSubject">
    <w:name w:val="annotation subject"/>
    <w:basedOn w:val="CommentText"/>
    <w:next w:val="CommentText"/>
    <w:link w:val="CommentSubjectChar"/>
    <w:uiPriority w:val="99"/>
    <w:semiHidden/>
    <w:unhideWhenUsed/>
    <w:rsid w:val="009C3BE3"/>
    <w:rPr>
      <w:b/>
      <w:bCs/>
    </w:rPr>
  </w:style>
  <w:style w:type="character" w:customStyle="1" w:styleId="CommentSubjectChar">
    <w:name w:val="Comment Subject Char"/>
    <w:basedOn w:val="CommentTextChar"/>
    <w:link w:val="CommentSubject"/>
    <w:uiPriority w:val="99"/>
    <w:semiHidden/>
    <w:rsid w:val="009C3BE3"/>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1960">
      <w:bodyDiv w:val="1"/>
      <w:marLeft w:val="0"/>
      <w:marRight w:val="0"/>
      <w:marTop w:val="0"/>
      <w:marBottom w:val="0"/>
      <w:divBdr>
        <w:top w:val="none" w:sz="0" w:space="0" w:color="auto"/>
        <w:left w:val="none" w:sz="0" w:space="0" w:color="auto"/>
        <w:bottom w:val="none" w:sz="0" w:space="0" w:color="auto"/>
        <w:right w:val="none" w:sz="0" w:space="0" w:color="auto"/>
      </w:divBdr>
    </w:div>
    <w:div w:id="482280620">
      <w:bodyDiv w:val="1"/>
      <w:marLeft w:val="0"/>
      <w:marRight w:val="0"/>
      <w:marTop w:val="0"/>
      <w:marBottom w:val="0"/>
      <w:divBdr>
        <w:top w:val="none" w:sz="0" w:space="0" w:color="auto"/>
        <w:left w:val="none" w:sz="0" w:space="0" w:color="auto"/>
        <w:bottom w:val="none" w:sz="0" w:space="0" w:color="auto"/>
        <w:right w:val="none" w:sz="0" w:space="0" w:color="auto"/>
      </w:divBdr>
    </w:div>
    <w:div w:id="519585345">
      <w:bodyDiv w:val="1"/>
      <w:marLeft w:val="0"/>
      <w:marRight w:val="0"/>
      <w:marTop w:val="0"/>
      <w:marBottom w:val="0"/>
      <w:divBdr>
        <w:top w:val="none" w:sz="0" w:space="0" w:color="auto"/>
        <w:left w:val="none" w:sz="0" w:space="0" w:color="auto"/>
        <w:bottom w:val="none" w:sz="0" w:space="0" w:color="auto"/>
        <w:right w:val="none" w:sz="0" w:space="0" w:color="auto"/>
      </w:divBdr>
    </w:div>
    <w:div w:id="685639738">
      <w:bodyDiv w:val="1"/>
      <w:marLeft w:val="0"/>
      <w:marRight w:val="0"/>
      <w:marTop w:val="0"/>
      <w:marBottom w:val="0"/>
      <w:divBdr>
        <w:top w:val="none" w:sz="0" w:space="0" w:color="auto"/>
        <w:left w:val="none" w:sz="0" w:space="0" w:color="auto"/>
        <w:bottom w:val="none" w:sz="0" w:space="0" w:color="auto"/>
        <w:right w:val="none" w:sz="0" w:space="0" w:color="auto"/>
      </w:divBdr>
    </w:div>
    <w:div w:id="1617102793">
      <w:bodyDiv w:val="1"/>
      <w:marLeft w:val="0"/>
      <w:marRight w:val="0"/>
      <w:marTop w:val="0"/>
      <w:marBottom w:val="0"/>
      <w:divBdr>
        <w:top w:val="none" w:sz="0" w:space="0" w:color="auto"/>
        <w:left w:val="none" w:sz="0" w:space="0" w:color="auto"/>
        <w:bottom w:val="none" w:sz="0" w:space="0" w:color="auto"/>
        <w:right w:val="none" w:sz="0" w:space="0" w:color="auto"/>
      </w:divBdr>
    </w:div>
    <w:div w:id="1622148918">
      <w:bodyDiv w:val="1"/>
      <w:marLeft w:val="0"/>
      <w:marRight w:val="0"/>
      <w:marTop w:val="0"/>
      <w:marBottom w:val="0"/>
      <w:divBdr>
        <w:top w:val="none" w:sz="0" w:space="0" w:color="auto"/>
        <w:left w:val="none" w:sz="0" w:space="0" w:color="auto"/>
        <w:bottom w:val="none" w:sz="0" w:space="0" w:color="auto"/>
        <w:right w:val="none" w:sz="0" w:space="0" w:color="auto"/>
      </w:divBdr>
    </w:div>
    <w:div w:id="1707828247">
      <w:bodyDiv w:val="1"/>
      <w:marLeft w:val="0"/>
      <w:marRight w:val="0"/>
      <w:marTop w:val="0"/>
      <w:marBottom w:val="0"/>
      <w:divBdr>
        <w:top w:val="none" w:sz="0" w:space="0" w:color="auto"/>
        <w:left w:val="none" w:sz="0" w:space="0" w:color="auto"/>
        <w:bottom w:val="none" w:sz="0" w:space="0" w:color="auto"/>
        <w:right w:val="none" w:sz="0" w:space="0" w:color="auto"/>
      </w:divBdr>
    </w:div>
    <w:div w:id="1747217253">
      <w:bodyDiv w:val="1"/>
      <w:marLeft w:val="0"/>
      <w:marRight w:val="0"/>
      <w:marTop w:val="0"/>
      <w:marBottom w:val="0"/>
      <w:divBdr>
        <w:top w:val="none" w:sz="0" w:space="0" w:color="auto"/>
        <w:left w:val="none" w:sz="0" w:space="0" w:color="auto"/>
        <w:bottom w:val="none" w:sz="0" w:space="0" w:color="auto"/>
        <w:right w:val="none" w:sz="0" w:space="0" w:color="auto"/>
      </w:divBdr>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
    <w:div w:id="1917781451">
      <w:bodyDiv w:val="1"/>
      <w:marLeft w:val="0"/>
      <w:marRight w:val="0"/>
      <w:marTop w:val="0"/>
      <w:marBottom w:val="0"/>
      <w:divBdr>
        <w:top w:val="none" w:sz="0" w:space="0" w:color="auto"/>
        <w:left w:val="none" w:sz="0" w:space="0" w:color="auto"/>
        <w:bottom w:val="none" w:sz="0" w:space="0" w:color="auto"/>
        <w:right w:val="none" w:sz="0" w:space="0" w:color="auto"/>
      </w:divBdr>
    </w:div>
    <w:div w:id="2002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www.gazzettaufficiale.it/30giorni/contratti" TargetMode="External"/><Relationship Id="rId4" Type="http://schemas.openxmlformats.org/officeDocument/2006/relationships/webSettings" Target="webSettings.xml"/><Relationship Id="rId9" Type="http://schemas.openxmlformats.org/officeDocument/2006/relationships/hyperlink" Target="http://www.gazzettaufficiale.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3702</Words>
  <Characters>21103</Characters>
  <Application>Microsoft Office Word</Application>
  <DocSecurity>0</DocSecurity>
  <Lines>175</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RCPSoft</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Fabianator</dc:creator>
  <cp:keywords/>
  <dc:description/>
  <cp:lastModifiedBy>alessio.bottrighi@gmail.com</cp:lastModifiedBy>
  <cp:revision>1</cp:revision>
  <cp:lastPrinted>2017-09-13T11:43:00Z</cp:lastPrinted>
  <dcterms:created xsi:type="dcterms:W3CDTF">2017-09-12T14:58:00Z</dcterms:created>
  <dcterms:modified xsi:type="dcterms:W3CDTF">2017-09-13T11:54:00Z</dcterms:modified>
</cp:coreProperties>
</file>